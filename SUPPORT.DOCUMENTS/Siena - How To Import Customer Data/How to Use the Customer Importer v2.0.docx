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C14B5" w14:textId="77777777" w:rsidR="00DD5F42" w:rsidRPr="0061397B" w:rsidRDefault="00DD5F42" w:rsidP="00294A08">
      <w:pPr>
        <w:jc w:val="center"/>
        <w:rPr>
          <w:rFonts w:cs="Calibri"/>
          <w:b/>
          <w:color w:val="4A83C3" w:themeColor="accent3"/>
          <w:sz w:val="40"/>
          <w:szCs w:val="40"/>
        </w:rPr>
      </w:pPr>
      <w:bookmarkStart w:id="0" w:name="_GoBack"/>
      <w:bookmarkEnd w:id="0"/>
    </w:p>
    <w:p w14:paraId="52F33B58" w14:textId="77777777" w:rsidR="00294A08" w:rsidRPr="0061397B" w:rsidRDefault="00294A08" w:rsidP="00294A08">
      <w:pPr>
        <w:jc w:val="center"/>
        <w:rPr>
          <w:rFonts w:cs="Calibri"/>
          <w:b/>
          <w:color w:val="4A83C3" w:themeColor="accent3"/>
          <w:sz w:val="40"/>
          <w:szCs w:val="40"/>
        </w:rPr>
      </w:pPr>
    </w:p>
    <w:p w14:paraId="583885C5" w14:textId="77777777" w:rsidR="00294A08" w:rsidRPr="0061397B" w:rsidRDefault="00294A08" w:rsidP="00294A08">
      <w:pPr>
        <w:jc w:val="center"/>
        <w:rPr>
          <w:rFonts w:cs="Calibri"/>
          <w:b/>
          <w:color w:val="4A83C3" w:themeColor="accent3"/>
          <w:sz w:val="40"/>
          <w:szCs w:val="40"/>
        </w:rPr>
      </w:pPr>
    </w:p>
    <w:p w14:paraId="0B70B880" w14:textId="77777777" w:rsidR="00294A08" w:rsidRPr="0061397B" w:rsidRDefault="00294A08" w:rsidP="00294A08">
      <w:pPr>
        <w:jc w:val="center"/>
        <w:rPr>
          <w:rFonts w:cs="Calibri"/>
          <w:b/>
          <w:color w:val="4A83C3" w:themeColor="accent3"/>
          <w:sz w:val="40"/>
          <w:szCs w:val="40"/>
        </w:rPr>
      </w:pPr>
    </w:p>
    <w:p w14:paraId="7E62C97B" w14:textId="77777777" w:rsidR="00DD5F42" w:rsidRPr="0061397B" w:rsidRDefault="00DD5F42" w:rsidP="005451DF">
      <w:pPr>
        <w:jc w:val="center"/>
        <w:rPr>
          <w:rFonts w:cs="Calibri"/>
          <w:color w:val="4A83C3" w:themeColor="accent3"/>
          <w:sz w:val="40"/>
          <w:szCs w:val="40"/>
        </w:rPr>
      </w:pPr>
    </w:p>
    <w:p w14:paraId="2ED882B9" w14:textId="77777777" w:rsidR="00476788" w:rsidRPr="0061397B" w:rsidRDefault="00476788" w:rsidP="005451DF">
      <w:pPr>
        <w:jc w:val="center"/>
        <w:rPr>
          <w:rFonts w:cs="Calibri"/>
          <w:color w:val="4A83C3" w:themeColor="accent3"/>
          <w:sz w:val="40"/>
          <w:szCs w:val="40"/>
        </w:rPr>
      </w:pPr>
    </w:p>
    <w:p w14:paraId="431BC39B" w14:textId="77777777" w:rsidR="00476788" w:rsidRPr="0061397B" w:rsidRDefault="00476788" w:rsidP="005451DF">
      <w:pPr>
        <w:jc w:val="center"/>
        <w:rPr>
          <w:rFonts w:cs="Calibri"/>
          <w:color w:val="4A83C3" w:themeColor="accent3"/>
          <w:sz w:val="40"/>
          <w:szCs w:val="40"/>
        </w:rPr>
      </w:pPr>
    </w:p>
    <w:p w14:paraId="1B2BE754" w14:textId="1CDD4C9E" w:rsidR="00C712C5" w:rsidRPr="00333DF2" w:rsidRDefault="00333DF2" w:rsidP="00333DF2">
      <w:pPr>
        <w:jc w:val="center"/>
        <w:rPr>
          <w:rFonts w:cs="Calibri"/>
          <w:sz w:val="40"/>
          <w:szCs w:val="40"/>
        </w:rPr>
      </w:pPr>
      <w:r w:rsidRPr="00333DF2">
        <w:rPr>
          <w:rFonts w:cs="Calibri"/>
          <w:b/>
          <w:color w:val="4A83C3" w:themeColor="accent3"/>
          <w:sz w:val="52"/>
          <w:szCs w:val="52"/>
        </w:rPr>
        <w:t xml:space="preserve">How to </w:t>
      </w:r>
      <w:r w:rsidR="00F54EF2">
        <w:rPr>
          <w:rFonts w:cs="Calibri"/>
          <w:b/>
          <w:color w:val="4A83C3" w:themeColor="accent3"/>
          <w:sz w:val="52"/>
          <w:szCs w:val="52"/>
        </w:rPr>
        <w:t xml:space="preserve">use the Customer </w:t>
      </w:r>
      <w:proofErr w:type="gramStart"/>
      <w:r w:rsidR="00F54EF2">
        <w:rPr>
          <w:rFonts w:cs="Calibri"/>
          <w:b/>
          <w:color w:val="4A83C3" w:themeColor="accent3"/>
          <w:sz w:val="52"/>
          <w:szCs w:val="52"/>
        </w:rPr>
        <w:t>Importer</w:t>
      </w:r>
      <w:proofErr w:type="gramEnd"/>
    </w:p>
    <w:p w14:paraId="7E564912" w14:textId="77777777" w:rsidR="00333DF2" w:rsidRDefault="00333DF2">
      <w:pPr>
        <w:spacing w:after="200" w:line="276" w:lineRule="auto"/>
        <w:jc w:val="left"/>
        <w:rPr>
          <w:rFonts w:eastAsiaTheme="majorEastAsia" w:cstheme="majorBidi"/>
          <w:b/>
          <w:color w:val="4A83C3" w:themeColor="accent3"/>
          <w:sz w:val="32"/>
          <w:szCs w:val="32"/>
          <w:lang w:val="en-GB"/>
        </w:rPr>
      </w:pPr>
      <w:r>
        <w:br w:type="page"/>
      </w:r>
    </w:p>
    <w:p w14:paraId="281BB005" w14:textId="77777777" w:rsidR="00AE4924" w:rsidRDefault="00AE4924" w:rsidP="00AE4924">
      <w:pPr>
        <w:pStyle w:val="Heading1"/>
        <w:widowControl/>
        <w:numPr>
          <w:ilvl w:val="0"/>
          <w:numId w:val="0"/>
        </w:numPr>
        <w:spacing w:after="0" w:line="276" w:lineRule="auto"/>
        <w:jc w:val="left"/>
        <w:rPr>
          <w:rFonts w:ascii="Calibri" w:hAnsi="Calibri"/>
          <w:color w:val="1F497D"/>
          <w:szCs w:val="28"/>
        </w:rPr>
      </w:pPr>
      <w:r w:rsidRPr="006507AE">
        <w:rPr>
          <w:rFonts w:ascii="Calibri" w:hAnsi="Calibri"/>
          <w:color w:val="1F497D"/>
          <w:szCs w:val="28"/>
        </w:rPr>
        <w:lastRenderedPageBreak/>
        <w:t>Customer</w:t>
      </w:r>
      <w:r>
        <w:t xml:space="preserve"> </w:t>
      </w:r>
      <w:r w:rsidRPr="00AE4924">
        <w:rPr>
          <w:rFonts w:ascii="Calibri" w:hAnsi="Calibri"/>
          <w:color w:val="1F497D"/>
          <w:szCs w:val="28"/>
        </w:rPr>
        <w:t>On-boarding</w:t>
      </w:r>
    </w:p>
    <w:p w14:paraId="558620A4" w14:textId="07FCADC9" w:rsidR="00AE4924" w:rsidRDefault="00AE4924" w:rsidP="00AE4924">
      <w:pPr>
        <w:rPr>
          <w:lang w:val="en-GB"/>
        </w:rPr>
      </w:pPr>
      <w:r>
        <w:rPr>
          <w:lang w:val="en-GB"/>
        </w:rPr>
        <w:t>The Customer Importer service supports the uploading of customer data into the system with no manual intervention</w:t>
      </w:r>
      <w:r w:rsidR="00086DB1">
        <w:rPr>
          <w:lang w:val="en-GB"/>
        </w:rPr>
        <w:t>. This data</w:t>
      </w:r>
      <w:r>
        <w:rPr>
          <w:lang w:val="en-GB"/>
        </w:rPr>
        <w:t xml:space="preserve"> cover</w:t>
      </w:r>
      <w:r w:rsidR="00086DB1">
        <w:rPr>
          <w:lang w:val="en-GB"/>
        </w:rPr>
        <w:t xml:space="preserve">s </w:t>
      </w:r>
      <w:r>
        <w:rPr>
          <w:lang w:val="en-GB"/>
        </w:rPr>
        <w:t>Users</w:t>
      </w:r>
      <w:r w:rsidR="00086DB1">
        <w:rPr>
          <w:lang w:val="en-GB"/>
        </w:rPr>
        <w:t xml:space="preserve">, </w:t>
      </w:r>
      <w:r>
        <w:rPr>
          <w:lang w:val="en-GB"/>
        </w:rPr>
        <w:t>Counterparties, Mandated Users and CounterpartyImportIDs.</w:t>
      </w:r>
    </w:p>
    <w:p w14:paraId="61FD2794" w14:textId="77777777" w:rsidR="00EA70BD" w:rsidRDefault="00EA70BD" w:rsidP="00AE4924">
      <w:pPr>
        <w:rPr>
          <w:lang w:val="en-GB"/>
        </w:rPr>
      </w:pPr>
    </w:p>
    <w:p w14:paraId="47E44CAE" w14:textId="7D4A3D9B" w:rsidR="00EA70BD" w:rsidRPr="00AE4924" w:rsidRDefault="00EA70BD" w:rsidP="00AE4924">
      <w:pPr>
        <w:rPr>
          <w:lang w:val="en-GB"/>
        </w:rPr>
      </w:pPr>
      <w:r>
        <w:rPr>
          <w:lang w:val="en-GB"/>
        </w:rPr>
        <w:t xml:space="preserve">Note that this document has been written with the assumption that </w:t>
      </w:r>
      <w:r w:rsidR="00D214E8">
        <w:rPr>
          <w:lang w:val="en-GB"/>
        </w:rPr>
        <w:t xml:space="preserve">acknowledgements </w:t>
      </w:r>
      <w:r w:rsidR="00B27B13">
        <w:rPr>
          <w:lang w:val="en-GB"/>
        </w:rPr>
        <w:t>are required</w:t>
      </w:r>
      <w:r w:rsidR="00D214E8">
        <w:rPr>
          <w:lang w:val="en-GB"/>
        </w:rPr>
        <w:t xml:space="preserve"> for each received customer import message.</w:t>
      </w:r>
    </w:p>
    <w:p w14:paraId="493C7892" w14:textId="77777777" w:rsidR="00AE4924" w:rsidRDefault="00AE4924" w:rsidP="00F54EF2">
      <w:pPr>
        <w:pStyle w:val="Heading1"/>
        <w:widowControl/>
        <w:numPr>
          <w:ilvl w:val="0"/>
          <w:numId w:val="6"/>
        </w:numPr>
        <w:spacing w:after="0" w:line="276" w:lineRule="auto"/>
        <w:jc w:val="left"/>
        <w:rPr>
          <w:rFonts w:ascii="Calibri" w:hAnsi="Calibri"/>
          <w:color w:val="1F497D"/>
        </w:rPr>
      </w:pPr>
      <w:r w:rsidRPr="006507AE">
        <w:rPr>
          <w:rFonts w:ascii="Calibri" w:hAnsi="Calibri"/>
          <w:color w:val="1F497D"/>
          <w:szCs w:val="28"/>
        </w:rPr>
        <w:t>Services.properties</w:t>
      </w:r>
    </w:p>
    <w:p w14:paraId="2FEA6131" w14:textId="77777777" w:rsidR="00AE4924" w:rsidRDefault="00AE4924" w:rsidP="00AE4924">
      <w:r>
        <w:t xml:space="preserve">To support the new Customer Importer service, add the following service to </w:t>
      </w:r>
      <w:proofErr w:type="gramStart"/>
      <w:r w:rsidRPr="006507AE">
        <w:rPr>
          <w:b/>
        </w:rPr>
        <w:t>services.properties</w:t>
      </w:r>
      <w:proofErr w:type="gramEnd"/>
      <w:r>
        <w:t>:</w:t>
      </w:r>
    </w:p>
    <w:p w14:paraId="4D9F5AB5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60498">
        <w:rPr>
          <w:rFonts w:ascii="Courier New" w:hAnsi="Courier New" w:cs="Courier New"/>
        </w:rPr>
        <w:t xml:space="preserve"># </w:t>
      </w:r>
      <w:r w:rsidRPr="00AE4924">
        <w:rPr>
          <w:rFonts w:ascii="Courier New" w:eastAsia="Times New Roman" w:hAnsi="Courier New" w:cs="Courier New"/>
          <w:sz w:val="20"/>
          <w:szCs w:val="20"/>
        </w:rPr>
        <w:t>Customer Importer</w:t>
      </w:r>
    </w:p>
    <w:p w14:paraId="7567BDA6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E4924">
        <w:rPr>
          <w:rFonts w:ascii="Courier New" w:eastAsia="Times New Roman" w:hAnsi="Courier New" w:cs="Courier New"/>
          <w:sz w:val="20"/>
          <w:szCs w:val="20"/>
        </w:rPr>
        <w:t>service38 = Customer Importer</w:t>
      </w:r>
    </w:p>
    <w:p w14:paraId="27E378BA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E4924">
        <w:rPr>
          <w:rFonts w:ascii="Courier New" w:eastAsia="Times New Roman" w:hAnsi="Courier New" w:cs="Courier New"/>
          <w:sz w:val="20"/>
          <w:szCs w:val="20"/>
        </w:rPr>
        <w:t>service38.startClass=</w:t>
      </w:r>
      <w:proofErr w:type="gramStart"/>
      <w:r w:rsidRPr="00AE4924">
        <w:rPr>
          <w:rFonts w:ascii="Courier New" w:eastAsia="Times New Roman" w:hAnsi="Courier New" w:cs="Courier New"/>
          <w:sz w:val="20"/>
          <w:szCs w:val="20"/>
        </w:rPr>
        <w:t>com.eurobase</w:t>
      </w:r>
      <w:proofErr w:type="gramEnd"/>
      <w:r w:rsidRPr="00AE4924">
        <w:rPr>
          <w:rFonts w:ascii="Courier New" w:eastAsia="Times New Roman" w:hAnsi="Courier New" w:cs="Courier New"/>
          <w:sz w:val="20"/>
          <w:szCs w:val="20"/>
        </w:rPr>
        <w:t>.siena.link.daemon.apps.TwistContainerLauncher</w:t>
      </w:r>
    </w:p>
    <w:p w14:paraId="5C9B2EF1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E4924">
        <w:rPr>
          <w:rFonts w:ascii="Courier New" w:eastAsia="Times New Roman" w:hAnsi="Courier New" w:cs="Courier New"/>
          <w:sz w:val="20"/>
          <w:szCs w:val="20"/>
        </w:rPr>
        <w:t>service38.endClass=</w:t>
      </w:r>
      <w:proofErr w:type="gramStart"/>
      <w:r w:rsidRPr="00AE4924">
        <w:rPr>
          <w:rFonts w:ascii="Courier New" w:eastAsia="Times New Roman" w:hAnsi="Courier New" w:cs="Courier New"/>
          <w:sz w:val="20"/>
          <w:szCs w:val="20"/>
        </w:rPr>
        <w:t>com.eurobase</w:t>
      </w:r>
      <w:proofErr w:type="gramEnd"/>
      <w:r w:rsidRPr="00AE4924">
        <w:rPr>
          <w:rFonts w:ascii="Courier New" w:eastAsia="Times New Roman" w:hAnsi="Courier New" w:cs="Courier New"/>
          <w:sz w:val="20"/>
          <w:szCs w:val="20"/>
        </w:rPr>
        <w:t>.siena.link.daemon.apps.TwistContainerKiller</w:t>
      </w:r>
    </w:p>
    <w:p w14:paraId="4864B64E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E4924">
        <w:rPr>
          <w:rFonts w:ascii="Courier New" w:eastAsia="Times New Roman" w:hAnsi="Courier New" w:cs="Courier New"/>
          <w:sz w:val="20"/>
          <w:szCs w:val="20"/>
        </w:rPr>
        <w:t>service38.defaultLoc={</w:t>
      </w:r>
      <w:proofErr w:type="spellStart"/>
      <w:r w:rsidRPr="00AE4924">
        <w:rPr>
          <w:rFonts w:ascii="Courier New" w:eastAsia="Times New Roman" w:hAnsi="Courier New" w:cs="Courier New"/>
          <w:sz w:val="20"/>
          <w:szCs w:val="20"/>
        </w:rPr>
        <w:t>hostName</w:t>
      </w:r>
      <w:proofErr w:type="spellEnd"/>
      <w:r w:rsidRPr="00AE4924">
        <w:rPr>
          <w:rFonts w:ascii="Courier New" w:eastAsia="Times New Roman" w:hAnsi="Courier New" w:cs="Courier New"/>
          <w:sz w:val="20"/>
          <w:szCs w:val="20"/>
        </w:rPr>
        <w:t>}</w:t>
      </w:r>
    </w:p>
    <w:p w14:paraId="5AB2B79C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E4924">
        <w:rPr>
          <w:rFonts w:ascii="Courier New" w:eastAsia="Times New Roman" w:hAnsi="Courier New" w:cs="Courier New"/>
          <w:sz w:val="20"/>
          <w:szCs w:val="20"/>
        </w:rPr>
        <w:t>service38.timeout = 300</w:t>
      </w:r>
    </w:p>
    <w:p w14:paraId="153ABD62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E4924">
        <w:rPr>
          <w:rFonts w:ascii="Courier New" w:eastAsia="Times New Roman" w:hAnsi="Courier New" w:cs="Courier New"/>
          <w:sz w:val="20"/>
          <w:szCs w:val="20"/>
        </w:rPr>
        <w:t xml:space="preserve">service38.stream = </w:t>
      </w:r>
      <w:proofErr w:type="spellStart"/>
      <w:r w:rsidRPr="00AE4924">
        <w:rPr>
          <w:rFonts w:ascii="Courier New" w:eastAsia="Times New Roman" w:hAnsi="Courier New" w:cs="Courier New"/>
          <w:sz w:val="20"/>
          <w:szCs w:val="20"/>
        </w:rPr>
        <w:t>CustomerImporter</w:t>
      </w:r>
      <w:proofErr w:type="spellEnd"/>
    </w:p>
    <w:p w14:paraId="098006B0" w14:textId="5FBD7AC0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E4924">
        <w:rPr>
          <w:rFonts w:ascii="Courier New" w:eastAsia="Times New Roman" w:hAnsi="Courier New" w:cs="Courier New"/>
          <w:sz w:val="20"/>
          <w:szCs w:val="20"/>
        </w:rPr>
        <w:t xml:space="preserve">service38.args = </w:t>
      </w:r>
      <w:proofErr w:type="spellStart"/>
      <w:r w:rsidRPr="00AE4924">
        <w:rPr>
          <w:rFonts w:ascii="Courier New" w:eastAsia="Times New Roman" w:hAnsi="Courier New" w:cs="Courier New"/>
          <w:sz w:val="20"/>
          <w:szCs w:val="20"/>
        </w:rPr>
        <w:t>Jvm</w:t>
      </w:r>
      <w:proofErr w:type="spellEnd"/>
      <w:r w:rsidRPr="00AE4924">
        <w:rPr>
          <w:rFonts w:ascii="Courier New" w:eastAsia="Times New Roman" w:hAnsi="Courier New" w:cs="Courier New"/>
          <w:sz w:val="20"/>
          <w:szCs w:val="20"/>
        </w:rPr>
        <w:t>|{</w:t>
      </w:r>
      <w:proofErr w:type="spellStart"/>
      <w:r w:rsidRPr="00AE4924">
        <w:rPr>
          <w:rFonts w:ascii="Courier New" w:eastAsia="Times New Roman" w:hAnsi="Courier New" w:cs="Courier New"/>
          <w:sz w:val="20"/>
          <w:szCs w:val="20"/>
        </w:rPr>
        <w:t>javaExe</w:t>
      </w:r>
      <w:proofErr w:type="spellEnd"/>
      <w:r w:rsidRPr="00AE4924">
        <w:rPr>
          <w:rFonts w:ascii="Courier New" w:eastAsia="Times New Roman" w:hAnsi="Courier New" w:cs="Courier New"/>
          <w:sz w:val="20"/>
          <w:szCs w:val="20"/>
        </w:rPr>
        <w:t>} -</w:t>
      </w:r>
      <w:proofErr w:type="spellStart"/>
      <w:r w:rsidRPr="00AE4924">
        <w:rPr>
          <w:rFonts w:ascii="Courier New" w:eastAsia="Times New Roman" w:hAnsi="Courier New" w:cs="Courier New"/>
          <w:sz w:val="20"/>
          <w:szCs w:val="20"/>
        </w:rPr>
        <w:t>DCustomerImporter</w:t>
      </w:r>
      <w:proofErr w:type="spellEnd"/>
      <w:r w:rsidRPr="00AE4924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AE4924">
        <w:rPr>
          <w:rFonts w:ascii="Courier New" w:eastAsia="Times New Roman" w:hAnsi="Courier New" w:cs="Courier New"/>
          <w:sz w:val="20"/>
          <w:szCs w:val="20"/>
        </w:rPr>
        <w:t>Deurobase.logger.domain</w:t>
      </w:r>
      <w:proofErr w:type="spellEnd"/>
      <w:r w:rsidRPr="00AE4924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AE4924">
        <w:rPr>
          <w:rFonts w:ascii="Courier New" w:eastAsia="Times New Roman" w:hAnsi="Courier New" w:cs="Courier New"/>
          <w:sz w:val="20"/>
          <w:szCs w:val="20"/>
        </w:rPr>
        <w:t>CustomerImporter</w:t>
      </w:r>
      <w:proofErr w:type="spellEnd"/>
      <w:r w:rsidRPr="00AE4924">
        <w:rPr>
          <w:rFonts w:ascii="Courier New" w:eastAsia="Times New Roman" w:hAnsi="Courier New" w:cs="Courier New"/>
          <w:sz w:val="20"/>
          <w:szCs w:val="20"/>
        </w:rPr>
        <w:t xml:space="preserve"> -XX:+</w:t>
      </w:r>
      <w:proofErr w:type="spellStart"/>
      <w:r w:rsidRPr="00AE4924">
        <w:rPr>
          <w:rFonts w:ascii="Courier New" w:eastAsia="Times New Roman" w:hAnsi="Courier New" w:cs="Courier New"/>
          <w:sz w:val="20"/>
          <w:szCs w:val="20"/>
        </w:rPr>
        <w:t>HeapDumpOnOutOfMemoryError</w:t>
      </w:r>
      <w:proofErr w:type="spellEnd"/>
      <w:r w:rsidRPr="00AE49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E4924">
        <w:rPr>
          <w:rFonts w:ascii="Courier New" w:eastAsia="Times New Roman" w:hAnsi="Courier New" w:cs="Courier New"/>
          <w:sz w:val="20"/>
          <w:szCs w:val="20"/>
        </w:rPr>
        <w:t>Dcom.eurobase.common.io.Loader.reportLoadFrom</w:t>
      </w:r>
      <w:proofErr w:type="spellEnd"/>
      <w:r w:rsidRPr="00AE4924">
        <w:rPr>
          <w:rFonts w:ascii="Courier New" w:eastAsia="Times New Roman" w:hAnsi="Courier New" w:cs="Courier New"/>
          <w:sz w:val="20"/>
          <w:szCs w:val="20"/>
        </w:rPr>
        <w:t>=y -</w:t>
      </w:r>
      <w:proofErr w:type="spellStart"/>
      <w:r w:rsidRPr="00AE4924">
        <w:rPr>
          <w:rFonts w:ascii="Courier New" w:eastAsia="Times New Roman" w:hAnsi="Courier New" w:cs="Courier New"/>
          <w:sz w:val="20"/>
          <w:szCs w:val="20"/>
        </w:rPr>
        <w:t>DlogServer.sendToStdErr</w:t>
      </w:r>
      <w:proofErr w:type="spellEnd"/>
      <w:r w:rsidRPr="00AE4924">
        <w:rPr>
          <w:rFonts w:ascii="Courier New" w:eastAsia="Times New Roman" w:hAnsi="Courier New" w:cs="Courier New"/>
          <w:sz w:val="20"/>
          <w:szCs w:val="20"/>
        </w:rPr>
        <w:t>=Y -</w:t>
      </w:r>
      <w:proofErr w:type="spellStart"/>
      <w:r w:rsidRPr="00AE4924">
        <w:rPr>
          <w:rFonts w:ascii="Courier New" w:eastAsia="Times New Roman" w:hAnsi="Courier New" w:cs="Courier New"/>
          <w:sz w:val="20"/>
          <w:szCs w:val="20"/>
        </w:rPr>
        <w:t>Dcom.sun.management.jmxremote.port</w:t>
      </w:r>
      <w:proofErr w:type="spellEnd"/>
      <w:r w:rsidRPr="00AE4924">
        <w:rPr>
          <w:rFonts w:ascii="Courier New" w:eastAsia="Times New Roman" w:hAnsi="Courier New" w:cs="Courier New"/>
          <w:sz w:val="20"/>
          <w:szCs w:val="20"/>
        </w:rPr>
        <w:t>=9113 -</w:t>
      </w:r>
      <w:proofErr w:type="spellStart"/>
      <w:r w:rsidRPr="00AE4924">
        <w:rPr>
          <w:rFonts w:ascii="Courier New" w:eastAsia="Times New Roman" w:hAnsi="Courier New" w:cs="Courier New"/>
          <w:sz w:val="20"/>
          <w:szCs w:val="20"/>
        </w:rPr>
        <w:t>Dcom.sun.management.jmxremote.ssl</w:t>
      </w:r>
      <w:proofErr w:type="spellEnd"/>
      <w:r w:rsidRPr="00AE4924">
        <w:rPr>
          <w:rFonts w:ascii="Courier New" w:eastAsia="Times New Roman" w:hAnsi="Courier New" w:cs="Courier New"/>
          <w:sz w:val="20"/>
          <w:szCs w:val="20"/>
        </w:rPr>
        <w:t>=false -</w:t>
      </w:r>
      <w:proofErr w:type="spellStart"/>
      <w:r w:rsidRPr="00AE4924">
        <w:rPr>
          <w:rFonts w:ascii="Courier New" w:eastAsia="Times New Roman" w:hAnsi="Courier New" w:cs="Courier New"/>
          <w:sz w:val="20"/>
          <w:szCs w:val="20"/>
        </w:rPr>
        <w:t>Dcom.sun.management.jmxremote.authenticate</w:t>
      </w:r>
      <w:proofErr w:type="spellEnd"/>
      <w:r w:rsidRPr="00AE4924">
        <w:rPr>
          <w:rFonts w:ascii="Courier New" w:eastAsia="Times New Roman" w:hAnsi="Courier New" w:cs="Courier New"/>
          <w:sz w:val="20"/>
          <w:szCs w:val="20"/>
        </w:rPr>
        <w:t>=false  -</w:t>
      </w:r>
      <w:proofErr w:type="spellStart"/>
      <w:r w:rsidRPr="00AE4924">
        <w:rPr>
          <w:rFonts w:ascii="Courier New" w:eastAsia="Times New Roman" w:hAnsi="Courier New" w:cs="Courier New"/>
          <w:sz w:val="20"/>
          <w:szCs w:val="20"/>
        </w:rPr>
        <w:t>Deurobase.class.path</w:t>
      </w:r>
      <w:proofErr w:type="spellEnd"/>
      <w:r w:rsidRPr="00AE4924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AE4924">
        <w:rPr>
          <w:rFonts w:ascii="Courier New" w:eastAsia="Times New Roman" w:hAnsi="Courier New" w:cs="Courier New"/>
          <w:sz w:val="20"/>
          <w:szCs w:val="20"/>
        </w:rPr>
        <w:t>siena.dataimporter.class.path</w:t>
      </w:r>
      <w:proofErr w:type="spellEnd"/>
      <w:r w:rsidRPr="00AE492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D214E8">
        <w:rPr>
          <w:rFonts w:ascii="Courier New" w:eastAsia="Times New Roman" w:hAnsi="Courier New" w:cs="Courier New"/>
          <w:sz w:val="20"/>
          <w:szCs w:val="20"/>
        </w:rPr>
        <w:t>–</w:t>
      </w:r>
      <w:r w:rsidRPr="00AE4924">
        <w:rPr>
          <w:rFonts w:ascii="Courier New" w:eastAsia="Times New Roman" w:hAnsi="Courier New" w:cs="Courier New"/>
          <w:sz w:val="20"/>
          <w:szCs w:val="20"/>
        </w:rPr>
        <w:t>Xms</w:t>
      </w:r>
      <w:r w:rsidR="00D214E8">
        <w:rPr>
          <w:rFonts w:ascii="Courier New" w:eastAsia="Times New Roman" w:hAnsi="Courier New" w:cs="Courier New"/>
          <w:sz w:val="20"/>
          <w:szCs w:val="20"/>
        </w:rPr>
        <w:t>64</w:t>
      </w:r>
      <w:r w:rsidRPr="00AE4924">
        <w:rPr>
          <w:rFonts w:ascii="Courier New" w:eastAsia="Times New Roman" w:hAnsi="Courier New" w:cs="Courier New"/>
          <w:sz w:val="20"/>
          <w:szCs w:val="20"/>
        </w:rPr>
        <w:t xml:space="preserve">M </w:t>
      </w:r>
      <w:r w:rsidR="006F702A">
        <w:rPr>
          <w:rFonts w:ascii="Courier New" w:eastAsia="Times New Roman" w:hAnsi="Courier New" w:cs="Courier New"/>
          <w:sz w:val="20"/>
          <w:szCs w:val="20"/>
        </w:rPr>
        <w:t>–</w:t>
      </w:r>
      <w:r w:rsidRPr="00AE4924">
        <w:rPr>
          <w:rFonts w:ascii="Courier New" w:eastAsia="Times New Roman" w:hAnsi="Courier New" w:cs="Courier New"/>
          <w:sz w:val="20"/>
          <w:szCs w:val="20"/>
        </w:rPr>
        <w:t>Xmx</w:t>
      </w:r>
      <w:r w:rsidR="006F702A">
        <w:rPr>
          <w:rFonts w:ascii="Courier New" w:eastAsia="Times New Roman" w:hAnsi="Courier New" w:cs="Courier New"/>
          <w:sz w:val="20"/>
          <w:szCs w:val="20"/>
        </w:rPr>
        <w:t>128</w:t>
      </w:r>
      <w:r w:rsidRPr="00AE4924">
        <w:rPr>
          <w:rFonts w:ascii="Courier New" w:eastAsia="Times New Roman" w:hAnsi="Courier New" w:cs="Courier New"/>
          <w:sz w:val="20"/>
          <w:szCs w:val="20"/>
        </w:rPr>
        <w:t>M -</w:t>
      </w:r>
      <w:proofErr w:type="spellStart"/>
      <w:r w:rsidRPr="00AE4924">
        <w:rPr>
          <w:rFonts w:ascii="Courier New" w:eastAsia="Times New Roman" w:hAnsi="Courier New" w:cs="Courier New"/>
          <w:sz w:val="20"/>
          <w:szCs w:val="20"/>
        </w:rPr>
        <w:t>Djava.awt.headless</w:t>
      </w:r>
      <w:proofErr w:type="spellEnd"/>
      <w:r w:rsidRPr="00AE4924">
        <w:rPr>
          <w:rFonts w:ascii="Courier New" w:eastAsia="Times New Roman" w:hAnsi="Courier New" w:cs="Courier New"/>
          <w:sz w:val="20"/>
          <w:szCs w:val="20"/>
        </w:rPr>
        <w:t>=true -</w:t>
      </w:r>
      <w:proofErr w:type="spellStart"/>
      <w:r w:rsidRPr="00AE4924">
        <w:rPr>
          <w:rFonts w:ascii="Courier New" w:eastAsia="Times New Roman" w:hAnsi="Courier New" w:cs="Courier New"/>
          <w:sz w:val="20"/>
          <w:szCs w:val="20"/>
        </w:rPr>
        <w:t>Dfile.encoding</w:t>
      </w:r>
      <w:proofErr w:type="spellEnd"/>
      <w:r w:rsidRPr="00AE4924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AE4924">
        <w:rPr>
          <w:rFonts w:ascii="Courier New" w:eastAsia="Times New Roman" w:hAnsi="Courier New" w:cs="Courier New"/>
          <w:sz w:val="20"/>
          <w:szCs w:val="20"/>
        </w:rPr>
        <w:t>fileEncoding</w:t>
      </w:r>
      <w:proofErr w:type="spellEnd"/>
      <w:r w:rsidRPr="00AE4924">
        <w:rPr>
          <w:rFonts w:ascii="Courier New" w:eastAsia="Times New Roman" w:hAnsi="Courier New" w:cs="Courier New"/>
          <w:sz w:val="20"/>
          <w:szCs w:val="20"/>
        </w:rPr>
        <w:t>} -</w:t>
      </w:r>
      <w:proofErr w:type="spellStart"/>
      <w:r w:rsidRPr="00AE4924">
        <w:rPr>
          <w:rFonts w:ascii="Courier New" w:eastAsia="Times New Roman" w:hAnsi="Courier New" w:cs="Courier New"/>
          <w:sz w:val="20"/>
          <w:szCs w:val="20"/>
        </w:rPr>
        <w:t>Dsiena.working</w:t>
      </w:r>
      <w:proofErr w:type="spellEnd"/>
      <w:r w:rsidRPr="00AE4924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AE4924">
        <w:rPr>
          <w:rFonts w:ascii="Courier New" w:eastAsia="Times New Roman" w:hAnsi="Courier New" w:cs="Courier New"/>
          <w:sz w:val="20"/>
          <w:szCs w:val="20"/>
        </w:rPr>
        <w:t>systemPath</w:t>
      </w:r>
      <w:proofErr w:type="spellEnd"/>
      <w:r w:rsidRPr="00AE4924">
        <w:rPr>
          <w:rFonts w:ascii="Courier New" w:eastAsia="Times New Roman" w:hAnsi="Courier New" w:cs="Courier New"/>
          <w:sz w:val="20"/>
          <w:szCs w:val="20"/>
        </w:rPr>
        <w:t xml:space="preserve">}/data, </w:t>
      </w:r>
      <w:proofErr w:type="spellStart"/>
      <w:r w:rsidRPr="00AE4924">
        <w:rPr>
          <w:rFonts w:ascii="Courier New" w:eastAsia="Times New Roman" w:hAnsi="Courier New" w:cs="Courier New"/>
          <w:sz w:val="20"/>
          <w:szCs w:val="20"/>
        </w:rPr>
        <w:t>ProcessList|CustomerImporterHandler</w:t>
      </w:r>
      <w:proofErr w:type="spellEnd"/>
      <w:r w:rsidRPr="00AE4924">
        <w:rPr>
          <w:rFonts w:ascii="Courier New" w:eastAsia="Times New Roman" w:hAnsi="Courier New" w:cs="Courier New"/>
          <w:sz w:val="20"/>
          <w:szCs w:val="20"/>
        </w:rPr>
        <w:t>=True</w:t>
      </w:r>
    </w:p>
    <w:p w14:paraId="0F8D3641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E4924">
        <w:rPr>
          <w:rFonts w:ascii="Courier New" w:eastAsia="Times New Roman" w:hAnsi="Courier New" w:cs="Courier New"/>
          <w:sz w:val="20"/>
          <w:szCs w:val="20"/>
        </w:rPr>
        <w:t>service38.panelName=</w:t>
      </w:r>
      <w:proofErr w:type="spellStart"/>
      <w:r w:rsidRPr="00AE4924">
        <w:rPr>
          <w:rFonts w:ascii="Courier New" w:eastAsia="Times New Roman" w:hAnsi="Courier New" w:cs="Courier New"/>
          <w:sz w:val="20"/>
          <w:szCs w:val="20"/>
        </w:rPr>
        <w:t>TwistContainer</w:t>
      </w:r>
      <w:proofErr w:type="spellEnd"/>
    </w:p>
    <w:p w14:paraId="714F46D6" w14:textId="77777777" w:rsidR="00AE4924" w:rsidRDefault="00AE4924" w:rsidP="00AE4924"/>
    <w:p w14:paraId="06228965" w14:textId="095D6B58" w:rsidR="00AE4924" w:rsidRDefault="00AE4924" w:rsidP="00AE4924">
      <w:r>
        <w:t>A text file has been provided containing the text to be inserted.</w:t>
      </w:r>
    </w:p>
    <w:p w14:paraId="75FDA475" w14:textId="77777777" w:rsidR="00AE4924" w:rsidRDefault="00AE4924" w:rsidP="00AE4924">
      <w:r>
        <w:t>Note:</w:t>
      </w:r>
    </w:p>
    <w:p w14:paraId="1E9B0242" w14:textId="77777777" w:rsidR="00AE4924" w:rsidRPr="006507AE" w:rsidRDefault="00AE4924" w:rsidP="00F54EF2">
      <w:pPr>
        <w:pStyle w:val="ListParagraph"/>
        <w:numPr>
          <w:ilvl w:val="0"/>
          <w:numId w:val="7"/>
        </w:numPr>
        <w:spacing w:after="200" w:line="276" w:lineRule="auto"/>
        <w:contextualSpacing/>
        <w:jc w:val="left"/>
      </w:pPr>
      <w:r w:rsidRPr="006507AE">
        <w:t xml:space="preserve">Change </w:t>
      </w:r>
      <w:r w:rsidRPr="006507AE">
        <w:rPr>
          <w:b/>
        </w:rPr>
        <w:t>service38</w:t>
      </w:r>
      <w:r w:rsidRPr="006507AE">
        <w:t xml:space="preserve"> to the next available </w:t>
      </w:r>
      <w:r>
        <w:t xml:space="preserve">service </w:t>
      </w:r>
      <w:r w:rsidRPr="006507AE">
        <w:t xml:space="preserve">number in the </w:t>
      </w:r>
      <w:proofErr w:type="gramStart"/>
      <w:r w:rsidRPr="006507AE">
        <w:t>services.properties</w:t>
      </w:r>
      <w:proofErr w:type="gramEnd"/>
      <w:r w:rsidRPr="006507AE">
        <w:t xml:space="preserve"> file</w:t>
      </w:r>
    </w:p>
    <w:p w14:paraId="3BB26B3A" w14:textId="77777777" w:rsidR="00AE4924" w:rsidRDefault="00AE4924" w:rsidP="00F54EF2">
      <w:pPr>
        <w:pStyle w:val="ListParagraph"/>
        <w:numPr>
          <w:ilvl w:val="0"/>
          <w:numId w:val="7"/>
        </w:numPr>
        <w:spacing w:after="200" w:line="276" w:lineRule="auto"/>
        <w:contextualSpacing/>
        <w:jc w:val="left"/>
      </w:pPr>
      <w:r w:rsidRPr="006507AE">
        <w:t>The port number above (</w:t>
      </w:r>
      <w:r>
        <w:t>9113</w:t>
      </w:r>
      <w:r w:rsidRPr="006507AE">
        <w:t>) should be reviewed and set to a suitable available port.</w:t>
      </w:r>
    </w:p>
    <w:p w14:paraId="46C87453" w14:textId="77777777" w:rsidR="00AE4924" w:rsidRDefault="00AE4924" w:rsidP="00CA392E">
      <w:pPr>
        <w:pStyle w:val="Heading1"/>
        <w:widowControl/>
        <w:numPr>
          <w:ilvl w:val="0"/>
          <w:numId w:val="6"/>
        </w:numPr>
        <w:spacing w:after="0" w:line="276" w:lineRule="auto"/>
        <w:jc w:val="left"/>
        <w:rPr>
          <w:rFonts w:ascii="Calibri" w:hAnsi="Calibri"/>
          <w:color w:val="1F497D"/>
        </w:rPr>
      </w:pPr>
      <w:bookmarkStart w:id="1" w:name="_Toc461024944"/>
      <w:proofErr w:type="spellStart"/>
      <w:r w:rsidRPr="006507AE">
        <w:rPr>
          <w:rFonts w:ascii="Calibri" w:hAnsi="Calibri"/>
          <w:color w:val="1F497D"/>
        </w:rPr>
        <w:t>externalInterface.properties</w:t>
      </w:r>
      <w:bookmarkEnd w:id="1"/>
      <w:proofErr w:type="spellEnd"/>
    </w:p>
    <w:p w14:paraId="13236F58" w14:textId="77777777" w:rsidR="00AE4924" w:rsidRDefault="00AE4924" w:rsidP="00AE4924">
      <w:r>
        <w:t xml:space="preserve">In </w:t>
      </w:r>
      <w:r w:rsidRPr="00C51703">
        <w:t xml:space="preserve">support of the new Customer Importer service, add the following entry to </w:t>
      </w:r>
      <w:proofErr w:type="spellStart"/>
      <w:r w:rsidRPr="00C51703">
        <w:rPr>
          <w:b/>
        </w:rPr>
        <w:t>externalInterface.properties</w:t>
      </w:r>
      <w:proofErr w:type="spellEnd"/>
      <w:r w:rsidRPr="00C51703">
        <w:t>:</w:t>
      </w:r>
    </w:p>
    <w:p w14:paraId="5173389E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E4924">
        <w:rPr>
          <w:rFonts w:ascii="Courier New" w:eastAsia="Times New Roman" w:hAnsi="Courier New" w:cs="Courier New"/>
          <w:sz w:val="20"/>
          <w:szCs w:val="20"/>
        </w:rPr>
        <w:t>external.interface.name=</w:t>
      </w:r>
      <w:proofErr w:type="spellStart"/>
      <w:r w:rsidRPr="00AE4924">
        <w:rPr>
          <w:rFonts w:ascii="Courier New" w:eastAsia="Times New Roman" w:hAnsi="Courier New" w:cs="Courier New"/>
          <w:sz w:val="20"/>
          <w:szCs w:val="20"/>
        </w:rPr>
        <w:t>ExternalCustomerImporter</w:t>
      </w:r>
      <w:proofErr w:type="spellEnd"/>
    </w:p>
    <w:p w14:paraId="4C4FE156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E4924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AE4924">
        <w:rPr>
          <w:rFonts w:ascii="Courier New" w:eastAsia="Times New Roman" w:hAnsi="Courier New" w:cs="Courier New"/>
          <w:sz w:val="20"/>
          <w:szCs w:val="20"/>
        </w:rPr>
        <w:t>external.interface</w:t>
      </w:r>
      <w:proofErr w:type="gramEnd"/>
      <w:r w:rsidRPr="00AE4924">
        <w:rPr>
          <w:rFonts w:ascii="Courier New" w:eastAsia="Times New Roman" w:hAnsi="Courier New" w:cs="Courier New"/>
          <w:sz w:val="20"/>
          <w:szCs w:val="20"/>
        </w:rPr>
        <w:t>.ExternalCustomerImporter=com.eurobase.siena.external.implementation.jms.JmsPeerExternalSystem</w:t>
      </w:r>
    </w:p>
    <w:p w14:paraId="079171B6" w14:textId="7A7AE5BB" w:rsidR="00AE4924" w:rsidRDefault="00AE4924" w:rsidP="00CA392E">
      <w:pPr>
        <w:pStyle w:val="BodyTextIndent2"/>
        <w:widowControl/>
        <w:spacing w:after="0" w:line="240" w:lineRule="auto"/>
        <w:ind w:left="360"/>
        <w:jc w:val="left"/>
        <w:rPr>
          <w:rFonts w:asciiTheme="majorHAnsi" w:hAnsiTheme="majorHAnsi"/>
        </w:rPr>
      </w:pPr>
      <w:proofErr w:type="gramStart"/>
      <w:r w:rsidRPr="00AE4924">
        <w:rPr>
          <w:rFonts w:ascii="Courier New" w:eastAsia="Times New Roman" w:hAnsi="Courier New" w:cs="Courier New"/>
          <w:sz w:val="20"/>
          <w:szCs w:val="20"/>
        </w:rPr>
        <w:t>external.interface</w:t>
      </w:r>
      <w:proofErr w:type="gramEnd"/>
      <w:r w:rsidRPr="00AE4924">
        <w:rPr>
          <w:rFonts w:ascii="Courier New" w:eastAsia="Times New Roman" w:hAnsi="Courier New" w:cs="Courier New"/>
          <w:sz w:val="20"/>
          <w:szCs w:val="20"/>
        </w:rPr>
        <w:t>.ExternalCustomerImporter=com.eurobase.external.support.FileReader</w:t>
      </w:r>
    </w:p>
    <w:p w14:paraId="69441309" w14:textId="77777777" w:rsidR="0051088E" w:rsidRDefault="0051088E" w:rsidP="00AE4924">
      <w:pPr>
        <w:rPr>
          <w:lang w:val="en-GB"/>
        </w:rPr>
      </w:pPr>
    </w:p>
    <w:p w14:paraId="71C40577" w14:textId="29096A69" w:rsidR="00AE4924" w:rsidRPr="00AE4924" w:rsidRDefault="00AE4924" w:rsidP="00AE4924">
      <w:pPr>
        <w:rPr>
          <w:lang w:val="en-GB"/>
        </w:rPr>
      </w:pPr>
      <w:r w:rsidRPr="00AE4924">
        <w:rPr>
          <w:lang w:val="en-GB"/>
        </w:rPr>
        <w:t>If JMS is to be used:</w:t>
      </w:r>
    </w:p>
    <w:p w14:paraId="0812A8D6" w14:textId="77777777" w:rsidR="00AE4924" w:rsidRPr="00F54EF2" w:rsidRDefault="00AE4924" w:rsidP="00F54EF2">
      <w:pPr>
        <w:pStyle w:val="ListParagraph"/>
        <w:numPr>
          <w:ilvl w:val="0"/>
          <w:numId w:val="11"/>
        </w:numPr>
      </w:pPr>
      <w:r w:rsidRPr="00F54EF2">
        <w:t>U</w:t>
      </w:r>
      <w:r w:rsidRPr="00F54EF2">
        <w:rPr>
          <w:rFonts w:cstheme="minorBidi"/>
          <w:szCs w:val="22"/>
        </w:rPr>
        <w:t xml:space="preserve">ncomment </w:t>
      </w:r>
      <w:r w:rsidRPr="00F54EF2">
        <w:t xml:space="preserve">the </w:t>
      </w:r>
      <w:proofErr w:type="spellStart"/>
      <w:r w:rsidRPr="00F54EF2">
        <w:t>JmsPeerExternalSystem</w:t>
      </w:r>
      <w:proofErr w:type="spellEnd"/>
      <w:r w:rsidRPr="00F54EF2">
        <w:t xml:space="preserve"> line and</w:t>
      </w:r>
    </w:p>
    <w:p w14:paraId="4EE3BDEF" w14:textId="77777777" w:rsidR="00AE4924" w:rsidRPr="006507AE" w:rsidRDefault="00AE4924" w:rsidP="00F54EF2">
      <w:pPr>
        <w:pStyle w:val="ListParagraph"/>
        <w:numPr>
          <w:ilvl w:val="0"/>
          <w:numId w:val="11"/>
        </w:numPr>
        <w:rPr>
          <w:rFonts w:asciiTheme="minorHAnsi" w:hAnsiTheme="minorHAnsi" w:cstheme="minorBidi"/>
          <w:sz w:val="22"/>
          <w:szCs w:val="22"/>
        </w:rPr>
      </w:pPr>
      <w:r w:rsidRPr="00F54EF2">
        <w:rPr>
          <w:rFonts w:cstheme="minorBidi"/>
          <w:szCs w:val="22"/>
        </w:rPr>
        <w:t>Comment</w:t>
      </w:r>
      <w:r w:rsidRPr="00AE4924">
        <w:rPr>
          <w:rFonts w:cstheme="minorBidi"/>
          <w:szCs w:val="22"/>
        </w:rPr>
        <w:t xml:space="preserve"> out</w:t>
      </w:r>
      <w:r w:rsidRPr="00AE4924">
        <w:t xml:space="preserve"> the </w:t>
      </w:r>
      <w:proofErr w:type="spellStart"/>
      <w:r w:rsidRPr="00AE4924">
        <w:t>FileReader</w:t>
      </w:r>
      <w:proofErr w:type="spellEnd"/>
      <w:r w:rsidRPr="00AE4924">
        <w:t xml:space="preserve"> line</w:t>
      </w:r>
    </w:p>
    <w:p w14:paraId="11FA4967" w14:textId="77777777" w:rsidR="00AE4924" w:rsidRDefault="00AE4924" w:rsidP="00CA392E">
      <w:pPr>
        <w:pStyle w:val="Heading1"/>
        <w:widowControl/>
        <w:numPr>
          <w:ilvl w:val="0"/>
          <w:numId w:val="6"/>
        </w:numPr>
        <w:spacing w:after="0" w:line="276" w:lineRule="auto"/>
        <w:jc w:val="left"/>
        <w:rPr>
          <w:rFonts w:ascii="Calibri" w:hAnsi="Calibri"/>
          <w:color w:val="1F497D"/>
        </w:rPr>
      </w:pPr>
      <w:bookmarkStart w:id="2" w:name="_Toc461024945"/>
      <w:proofErr w:type="spellStart"/>
      <w:r w:rsidRPr="006507AE">
        <w:rPr>
          <w:rFonts w:ascii="Calibri" w:hAnsi="Calibri"/>
          <w:color w:val="1F497D"/>
          <w:szCs w:val="28"/>
        </w:rPr>
        <w:t>genericTwistPanel.properties</w:t>
      </w:r>
      <w:bookmarkEnd w:id="2"/>
      <w:proofErr w:type="spellEnd"/>
    </w:p>
    <w:p w14:paraId="49DEA426" w14:textId="68390DAE" w:rsidR="00AE4924" w:rsidRPr="006507AE" w:rsidRDefault="00AE4924" w:rsidP="00AE4924">
      <w:pPr>
        <w:rPr>
          <w:rFonts w:asciiTheme="minorHAnsi" w:hAnsiTheme="minorHAnsi"/>
          <w:sz w:val="22"/>
          <w:lang w:val="en-GB"/>
        </w:rPr>
      </w:pPr>
      <w:r w:rsidRPr="00AE4924">
        <w:rPr>
          <w:lang w:val="en-GB"/>
        </w:rPr>
        <w:t xml:space="preserve">In </w:t>
      </w:r>
      <w:r w:rsidRPr="00C51703">
        <w:rPr>
          <w:szCs w:val="24"/>
          <w:lang w:val="en-GB"/>
        </w:rPr>
        <w:t xml:space="preserve">support of the new Customer Importer service, </w:t>
      </w:r>
      <w:r w:rsidR="00034401">
        <w:rPr>
          <w:szCs w:val="24"/>
          <w:lang w:val="en-GB"/>
        </w:rPr>
        <w:t>a</w:t>
      </w:r>
      <w:r w:rsidRPr="00C51703">
        <w:rPr>
          <w:szCs w:val="24"/>
          <w:lang w:val="en-GB"/>
        </w:rPr>
        <w:t xml:space="preserve">dd to the </w:t>
      </w:r>
      <w:proofErr w:type="spellStart"/>
      <w:r w:rsidRPr="00034401">
        <w:rPr>
          <w:b/>
          <w:szCs w:val="24"/>
          <w:lang w:val="en-GB"/>
        </w:rPr>
        <w:t>remoteServiceList</w:t>
      </w:r>
      <w:proofErr w:type="spellEnd"/>
      <w:r w:rsidR="00034401" w:rsidRPr="00034401">
        <w:rPr>
          <w:b/>
          <w:szCs w:val="24"/>
          <w:lang w:val="en-GB"/>
        </w:rPr>
        <w:t>=</w:t>
      </w:r>
      <w:r w:rsidRPr="00C51703">
        <w:rPr>
          <w:szCs w:val="24"/>
          <w:lang w:val="en-GB"/>
        </w:rPr>
        <w:t xml:space="preserve"> </w:t>
      </w:r>
      <w:r w:rsidR="00034401">
        <w:rPr>
          <w:szCs w:val="24"/>
          <w:lang w:val="en-GB"/>
        </w:rPr>
        <w:t xml:space="preserve">line </w:t>
      </w:r>
      <w:r w:rsidRPr="00C51703">
        <w:rPr>
          <w:szCs w:val="24"/>
          <w:lang w:val="en-GB"/>
        </w:rPr>
        <w:t xml:space="preserve">in </w:t>
      </w:r>
      <w:proofErr w:type="spellStart"/>
      <w:r w:rsidRPr="00C51703">
        <w:rPr>
          <w:b/>
          <w:szCs w:val="24"/>
        </w:rPr>
        <w:t>genericTwistPanel.properties</w:t>
      </w:r>
      <w:proofErr w:type="spellEnd"/>
      <w:r w:rsidRPr="00C51703">
        <w:rPr>
          <w:szCs w:val="24"/>
          <w:lang w:val="en-GB"/>
        </w:rPr>
        <w:t>:</w:t>
      </w:r>
    </w:p>
    <w:p w14:paraId="7D4C1453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6AB4C224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4924">
        <w:rPr>
          <w:rFonts w:ascii="Courier New" w:eastAsia="Times New Roman" w:hAnsi="Courier New" w:cs="Courier New"/>
          <w:sz w:val="20"/>
          <w:szCs w:val="20"/>
        </w:rPr>
        <w:t>,</w:t>
      </w:r>
      <w:proofErr w:type="spellStart"/>
      <w:r w:rsidRPr="00AE4924">
        <w:rPr>
          <w:rFonts w:ascii="Courier New" w:eastAsia="Times New Roman" w:hAnsi="Courier New" w:cs="Courier New"/>
          <w:sz w:val="20"/>
          <w:szCs w:val="20"/>
        </w:rPr>
        <w:t>CustomerImporter</w:t>
      </w:r>
      <w:proofErr w:type="spellEnd"/>
      <w:proofErr w:type="gramEnd"/>
    </w:p>
    <w:p w14:paraId="20615314" w14:textId="77777777" w:rsidR="00AE4924" w:rsidRPr="006507AE" w:rsidRDefault="00AE4924" w:rsidP="00CA392E">
      <w:pPr>
        <w:pStyle w:val="Heading1"/>
        <w:widowControl/>
        <w:numPr>
          <w:ilvl w:val="0"/>
          <w:numId w:val="6"/>
        </w:numPr>
        <w:spacing w:after="0" w:line="276" w:lineRule="auto"/>
        <w:jc w:val="left"/>
        <w:rPr>
          <w:rFonts w:ascii="Calibri" w:hAnsi="Calibri"/>
          <w:bCs/>
          <w:color w:val="1F497D"/>
          <w:szCs w:val="28"/>
        </w:rPr>
      </w:pPr>
      <w:bookmarkStart w:id="3" w:name="_Toc461024946"/>
      <w:proofErr w:type="spellStart"/>
      <w:r w:rsidRPr="006507AE">
        <w:rPr>
          <w:rFonts w:ascii="Calibri" w:hAnsi="Calibri"/>
          <w:color w:val="1F497D"/>
          <w:szCs w:val="28"/>
        </w:rPr>
        <w:t>twist_CustomerImporter.properties</w:t>
      </w:r>
      <w:bookmarkEnd w:id="3"/>
      <w:proofErr w:type="spellEnd"/>
    </w:p>
    <w:p w14:paraId="50BCE894" w14:textId="77777777" w:rsidR="00AE4924" w:rsidRPr="00C51703" w:rsidRDefault="00AE4924" w:rsidP="00AE4924">
      <w:r w:rsidRPr="00C51703">
        <w:t xml:space="preserve">In support of the new Customer Importer service, create a new </w:t>
      </w:r>
      <w:proofErr w:type="spellStart"/>
      <w:r w:rsidRPr="00C51703">
        <w:rPr>
          <w:b/>
        </w:rPr>
        <w:t>twist_CustomerImporter.properties</w:t>
      </w:r>
      <w:proofErr w:type="spellEnd"/>
      <w:r w:rsidRPr="00C51703">
        <w:t xml:space="preserve"> file in the &lt;system&gt;/</w:t>
      </w:r>
      <w:proofErr w:type="spellStart"/>
      <w:r w:rsidRPr="00C51703">
        <w:t>config</w:t>
      </w:r>
      <w:proofErr w:type="spellEnd"/>
      <w:r w:rsidRPr="00C51703">
        <w:t xml:space="preserve"> folder with the following content:</w:t>
      </w:r>
    </w:p>
    <w:p w14:paraId="7A334616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E4924">
        <w:rPr>
          <w:rFonts w:ascii="Courier New" w:eastAsia="Times New Roman" w:hAnsi="Courier New" w:cs="Courier New"/>
          <w:sz w:val="20"/>
          <w:szCs w:val="20"/>
        </w:rPr>
        <w:t># -------------------------------------------------------</w:t>
      </w:r>
    </w:p>
    <w:p w14:paraId="1C14AF68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E4924">
        <w:rPr>
          <w:rFonts w:ascii="Courier New" w:eastAsia="Times New Roman" w:hAnsi="Courier New" w:cs="Courier New"/>
          <w:sz w:val="20"/>
          <w:szCs w:val="20"/>
        </w:rPr>
        <w:t># -- External Interfaces</w:t>
      </w:r>
    </w:p>
    <w:p w14:paraId="6099F488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E4924">
        <w:rPr>
          <w:rFonts w:ascii="Courier New" w:eastAsia="Times New Roman" w:hAnsi="Courier New" w:cs="Courier New"/>
          <w:sz w:val="20"/>
          <w:szCs w:val="20"/>
        </w:rPr>
        <w:t># -------------------------------------------------------</w:t>
      </w:r>
    </w:p>
    <w:p w14:paraId="0D46F7C0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69B3B44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E4924">
        <w:rPr>
          <w:rFonts w:ascii="Courier New" w:eastAsia="Times New Roman" w:hAnsi="Courier New" w:cs="Courier New"/>
          <w:sz w:val="20"/>
          <w:szCs w:val="20"/>
        </w:rPr>
        <w:t># -------------------------------------------------------</w:t>
      </w:r>
    </w:p>
    <w:p w14:paraId="3C3D9A96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E4924">
        <w:rPr>
          <w:rFonts w:ascii="Courier New" w:eastAsia="Times New Roman" w:hAnsi="Courier New" w:cs="Courier New"/>
          <w:sz w:val="20"/>
          <w:szCs w:val="20"/>
        </w:rPr>
        <w:t># -- Customer Import Source</w:t>
      </w:r>
    </w:p>
    <w:p w14:paraId="22604223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E4924">
        <w:rPr>
          <w:rFonts w:ascii="Courier New" w:eastAsia="Times New Roman" w:hAnsi="Courier New" w:cs="Courier New"/>
          <w:sz w:val="20"/>
          <w:szCs w:val="20"/>
        </w:rPr>
        <w:t># -------------------------------------------------------</w:t>
      </w:r>
    </w:p>
    <w:p w14:paraId="61D603CB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4924">
        <w:rPr>
          <w:rFonts w:ascii="Courier New" w:eastAsia="Times New Roman" w:hAnsi="Courier New" w:cs="Courier New"/>
          <w:sz w:val="20"/>
          <w:szCs w:val="20"/>
        </w:rPr>
        <w:t>twist.external</w:t>
      </w:r>
      <w:proofErr w:type="gramEnd"/>
      <w:r w:rsidRPr="00AE4924">
        <w:rPr>
          <w:rFonts w:ascii="Courier New" w:eastAsia="Times New Roman" w:hAnsi="Courier New" w:cs="Courier New"/>
          <w:sz w:val="20"/>
          <w:szCs w:val="20"/>
        </w:rPr>
        <w:t>.interface.1=</w:t>
      </w:r>
      <w:proofErr w:type="spellStart"/>
      <w:r w:rsidRPr="00AE4924">
        <w:rPr>
          <w:rFonts w:ascii="Courier New" w:eastAsia="Times New Roman" w:hAnsi="Courier New" w:cs="Courier New"/>
          <w:sz w:val="20"/>
          <w:szCs w:val="20"/>
        </w:rPr>
        <w:t>ExternalCustomerImporter</w:t>
      </w:r>
      <w:proofErr w:type="spellEnd"/>
    </w:p>
    <w:p w14:paraId="6A5C5CBC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4924">
        <w:rPr>
          <w:rFonts w:ascii="Courier New" w:eastAsia="Times New Roman" w:hAnsi="Courier New" w:cs="Courier New"/>
          <w:sz w:val="20"/>
          <w:szCs w:val="20"/>
        </w:rPr>
        <w:t>twist.external</w:t>
      </w:r>
      <w:proofErr w:type="gramEnd"/>
      <w:r w:rsidRPr="00AE4924">
        <w:rPr>
          <w:rFonts w:ascii="Courier New" w:eastAsia="Times New Roman" w:hAnsi="Courier New" w:cs="Courier New"/>
          <w:sz w:val="20"/>
          <w:szCs w:val="20"/>
        </w:rPr>
        <w:t>.interface.ExternalCustomerImporter.translator.class=com.eurobase.external.support.ConfigXSLTTranslator</w:t>
      </w:r>
    </w:p>
    <w:p w14:paraId="745E77E7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E4924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AE4924">
        <w:rPr>
          <w:rFonts w:ascii="Courier New" w:eastAsia="Times New Roman" w:hAnsi="Courier New" w:cs="Courier New"/>
          <w:sz w:val="20"/>
          <w:szCs w:val="20"/>
        </w:rPr>
        <w:t>twist.external</w:t>
      </w:r>
      <w:proofErr w:type="gramEnd"/>
      <w:r w:rsidRPr="00AE4924">
        <w:rPr>
          <w:rFonts w:ascii="Courier New" w:eastAsia="Times New Roman" w:hAnsi="Courier New" w:cs="Courier New"/>
          <w:sz w:val="20"/>
          <w:szCs w:val="20"/>
        </w:rPr>
        <w:t>.interface.ExternalCustomerImporter.translator.class=com.eurobase.external.core.PassThroughTranslator</w:t>
      </w:r>
    </w:p>
    <w:p w14:paraId="672AD06D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4924">
        <w:rPr>
          <w:rFonts w:ascii="Courier New" w:eastAsia="Times New Roman" w:hAnsi="Courier New" w:cs="Courier New"/>
          <w:sz w:val="20"/>
          <w:szCs w:val="20"/>
        </w:rPr>
        <w:t>twist.external</w:t>
      </w:r>
      <w:proofErr w:type="gramEnd"/>
      <w:r w:rsidRPr="00AE4924">
        <w:rPr>
          <w:rFonts w:ascii="Courier New" w:eastAsia="Times New Roman" w:hAnsi="Courier New" w:cs="Courier New"/>
          <w:sz w:val="20"/>
          <w:szCs w:val="20"/>
        </w:rPr>
        <w:t>.interface.ExternalCustomerImporter.throwUserError=y</w:t>
      </w:r>
    </w:p>
    <w:p w14:paraId="708ADB02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E4924">
        <w:rPr>
          <w:rFonts w:ascii="Courier New" w:eastAsia="Times New Roman" w:hAnsi="Courier New" w:cs="Courier New"/>
          <w:sz w:val="20"/>
          <w:szCs w:val="20"/>
        </w:rPr>
        <w:t>twist.external</w:t>
      </w:r>
      <w:proofErr w:type="gramEnd"/>
      <w:r w:rsidRPr="00AE4924">
        <w:rPr>
          <w:rFonts w:ascii="Courier New" w:eastAsia="Times New Roman" w:hAnsi="Courier New" w:cs="Courier New"/>
          <w:sz w:val="20"/>
          <w:szCs w:val="20"/>
        </w:rPr>
        <w:t>.interface.ExternalCustomerImporter.lazyLoad</w:t>
      </w:r>
      <w:proofErr w:type="spellEnd"/>
      <w:r w:rsidRPr="00AE4924">
        <w:rPr>
          <w:rFonts w:ascii="Courier New" w:eastAsia="Times New Roman" w:hAnsi="Courier New" w:cs="Courier New"/>
          <w:sz w:val="20"/>
          <w:szCs w:val="20"/>
        </w:rPr>
        <w:t>=n</w:t>
      </w:r>
    </w:p>
    <w:p w14:paraId="1A00CDC5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5E6314B5" w14:textId="2C546A4C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4924">
        <w:rPr>
          <w:rFonts w:ascii="Courier New" w:eastAsia="Times New Roman" w:hAnsi="Courier New" w:cs="Courier New"/>
          <w:sz w:val="20"/>
          <w:szCs w:val="20"/>
        </w:rPr>
        <w:t>twist.external</w:t>
      </w:r>
      <w:proofErr w:type="gramEnd"/>
      <w:r w:rsidRPr="00AE4924">
        <w:rPr>
          <w:rFonts w:ascii="Courier New" w:eastAsia="Times New Roman" w:hAnsi="Courier New" w:cs="Courier New"/>
          <w:sz w:val="20"/>
          <w:szCs w:val="20"/>
        </w:rPr>
        <w:t>.interface.ExternalCustomerImporter.parameter.</w:t>
      </w:r>
      <w:r w:rsidR="003445AF">
        <w:rPr>
          <w:rFonts w:ascii="Courier New" w:eastAsia="Times New Roman" w:hAnsi="Courier New" w:cs="Courier New"/>
          <w:sz w:val="20"/>
          <w:szCs w:val="20"/>
        </w:rPr>
        <w:t>1</w:t>
      </w:r>
      <w:r w:rsidRPr="00AE4924">
        <w:rPr>
          <w:rFonts w:ascii="Courier New" w:eastAsia="Times New Roman" w:hAnsi="Courier New" w:cs="Courier New"/>
          <w:sz w:val="20"/>
          <w:szCs w:val="20"/>
        </w:rPr>
        <w:t>=importDir=${siena.working}/customerdata_in</w:t>
      </w:r>
    </w:p>
    <w:p w14:paraId="1A1E3DAC" w14:textId="3D7EA899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4924">
        <w:rPr>
          <w:rFonts w:ascii="Courier New" w:eastAsia="Times New Roman" w:hAnsi="Courier New" w:cs="Courier New"/>
          <w:sz w:val="20"/>
          <w:szCs w:val="20"/>
        </w:rPr>
        <w:t>twist.external</w:t>
      </w:r>
      <w:proofErr w:type="gramEnd"/>
      <w:r w:rsidRPr="00AE4924">
        <w:rPr>
          <w:rFonts w:ascii="Courier New" w:eastAsia="Times New Roman" w:hAnsi="Courier New" w:cs="Courier New"/>
          <w:sz w:val="20"/>
          <w:szCs w:val="20"/>
        </w:rPr>
        <w:t>.interface.ExternalCustomerImporter.parameter.</w:t>
      </w:r>
      <w:r w:rsidR="003445AF">
        <w:rPr>
          <w:rFonts w:ascii="Courier New" w:eastAsia="Times New Roman" w:hAnsi="Courier New" w:cs="Courier New"/>
          <w:sz w:val="20"/>
          <w:szCs w:val="20"/>
        </w:rPr>
        <w:t>2</w:t>
      </w:r>
      <w:r w:rsidRPr="00AE4924">
        <w:rPr>
          <w:rFonts w:ascii="Courier New" w:eastAsia="Times New Roman" w:hAnsi="Courier New" w:cs="Courier New"/>
          <w:sz w:val="20"/>
          <w:szCs w:val="20"/>
        </w:rPr>
        <w:t xml:space="preserve">=exportDir=${siena.working}/customerdata_out </w:t>
      </w:r>
    </w:p>
    <w:p w14:paraId="1530A1C4" w14:textId="3F16B7E5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4924">
        <w:rPr>
          <w:rFonts w:ascii="Courier New" w:eastAsia="Times New Roman" w:hAnsi="Courier New" w:cs="Courier New"/>
          <w:sz w:val="20"/>
          <w:szCs w:val="20"/>
        </w:rPr>
        <w:t>twist.external</w:t>
      </w:r>
      <w:proofErr w:type="gramEnd"/>
      <w:r w:rsidRPr="00AE4924">
        <w:rPr>
          <w:rFonts w:ascii="Courier New" w:eastAsia="Times New Roman" w:hAnsi="Courier New" w:cs="Courier New"/>
          <w:sz w:val="20"/>
          <w:szCs w:val="20"/>
        </w:rPr>
        <w:t>.interface.ExternalCustomerImporter.parameter.</w:t>
      </w:r>
      <w:r w:rsidR="003445AF">
        <w:rPr>
          <w:rFonts w:ascii="Courier New" w:eastAsia="Times New Roman" w:hAnsi="Courier New" w:cs="Courier New"/>
          <w:sz w:val="20"/>
          <w:szCs w:val="20"/>
        </w:rPr>
        <w:t>3</w:t>
      </w:r>
      <w:r w:rsidRPr="00AE4924">
        <w:rPr>
          <w:rFonts w:ascii="Courier New" w:eastAsia="Times New Roman" w:hAnsi="Courier New" w:cs="Courier New"/>
          <w:sz w:val="20"/>
          <w:szCs w:val="20"/>
        </w:rPr>
        <w:t>=xsltPath=customerimporter.xsl</w:t>
      </w:r>
    </w:p>
    <w:p w14:paraId="05BA8B1D" w14:textId="65999C83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4924">
        <w:rPr>
          <w:rFonts w:ascii="Courier New" w:eastAsia="Times New Roman" w:hAnsi="Courier New" w:cs="Courier New"/>
          <w:sz w:val="20"/>
          <w:szCs w:val="20"/>
        </w:rPr>
        <w:t>twist.external</w:t>
      </w:r>
      <w:proofErr w:type="gramEnd"/>
      <w:r w:rsidRPr="00AE4924">
        <w:rPr>
          <w:rFonts w:ascii="Courier New" w:eastAsia="Times New Roman" w:hAnsi="Courier New" w:cs="Courier New"/>
          <w:sz w:val="20"/>
          <w:szCs w:val="20"/>
        </w:rPr>
        <w:t>.interface.ExternalCustomerImporter.parameter.</w:t>
      </w:r>
      <w:r w:rsidR="003445AF">
        <w:rPr>
          <w:rFonts w:ascii="Courier New" w:eastAsia="Times New Roman" w:hAnsi="Courier New" w:cs="Courier New"/>
          <w:sz w:val="20"/>
          <w:szCs w:val="20"/>
        </w:rPr>
        <w:t>4</w:t>
      </w:r>
      <w:r w:rsidRPr="00AE4924">
        <w:rPr>
          <w:rFonts w:ascii="Courier New" w:eastAsia="Times New Roman" w:hAnsi="Courier New" w:cs="Courier New"/>
          <w:sz w:val="20"/>
          <w:szCs w:val="20"/>
        </w:rPr>
        <w:t>=pollTime=1000</w:t>
      </w:r>
    </w:p>
    <w:p w14:paraId="60777FC5" w14:textId="51164300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4924">
        <w:rPr>
          <w:rFonts w:ascii="Courier New" w:eastAsia="Times New Roman" w:hAnsi="Courier New" w:cs="Courier New"/>
          <w:sz w:val="20"/>
          <w:szCs w:val="20"/>
        </w:rPr>
        <w:t>twist.external</w:t>
      </w:r>
      <w:proofErr w:type="gramEnd"/>
      <w:r w:rsidRPr="00AE4924">
        <w:rPr>
          <w:rFonts w:ascii="Courier New" w:eastAsia="Times New Roman" w:hAnsi="Courier New" w:cs="Courier New"/>
          <w:sz w:val="20"/>
          <w:szCs w:val="20"/>
        </w:rPr>
        <w:t>.interface.ExternalCustomerImporter.parameter.</w:t>
      </w:r>
      <w:r w:rsidR="003445AF">
        <w:rPr>
          <w:rFonts w:ascii="Courier New" w:eastAsia="Times New Roman" w:hAnsi="Courier New" w:cs="Courier New"/>
          <w:sz w:val="20"/>
          <w:szCs w:val="20"/>
        </w:rPr>
        <w:t>5</w:t>
      </w:r>
      <w:r w:rsidRPr="00AE4924">
        <w:rPr>
          <w:rFonts w:ascii="Courier New" w:eastAsia="Times New Roman" w:hAnsi="Courier New" w:cs="Courier New"/>
          <w:sz w:val="20"/>
          <w:szCs w:val="20"/>
        </w:rPr>
        <w:t>=jmsConfigFile=jmsConfig.xml</w:t>
      </w:r>
    </w:p>
    <w:p w14:paraId="636D9729" w14:textId="5E15490A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4924">
        <w:rPr>
          <w:rFonts w:ascii="Courier New" w:eastAsia="Times New Roman" w:hAnsi="Courier New" w:cs="Courier New"/>
          <w:sz w:val="20"/>
          <w:szCs w:val="20"/>
        </w:rPr>
        <w:t>twist.external</w:t>
      </w:r>
      <w:proofErr w:type="gramEnd"/>
      <w:r w:rsidRPr="00AE4924">
        <w:rPr>
          <w:rFonts w:ascii="Courier New" w:eastAsia="Times New Roman" w:hAnsi="Courier New" w:cs="Courier New"/>
          <w:sz w:val="20"/>
          <w:szCs w:val="20"/>
        </w:rPr>
        <w:t>.interface.ExternalCustomerImporter.parameter.</w:t>
      </w:r>
      <w:r w:rsidR="003445AF">
        <w:rPr>
          <w:rFonts w:ascii="Courier New" w:eastAsia="Times New Roman" w:hAnsi="Courier New" w:cs="Courier New"/>
          <w:sz w:val="20"/>
          <w:szCs w:val="20"/>
        </w:rPr>
        <w:t>6</w:t>
      </w:r>
      <w:r w:rsidRPr="00AE4924">
        <w:rPr>
          <w:rFonts w:ascii="Courier New" w:eastAsia="Times New Roman" w:hAnsi="Courier New" w:cs="Courier New"/>
          <w:sz w:val="20"/>
          <w:szCs w:val="20"/>
        </w:rPr>
        <w:t>=jmsClient=CustomerImporter</w:t>
      </w:r>
    </w:p>
    <w:p w14:paraId="4942668F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13654828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E4924">
        <w:rPr>
          <w:rFonts w:ascii="Courier New" w:eastAsia="Times New Roman" w:hAnsi="Courier New" w:cs="Courier New"/>
          <w:sz w:val="20"/>
          <w:szCs w:val="20"/>
        </w:rPr>
        <w:t># -------------------------------------------------------</w:t>
      </w:r>
    </w:p>
    <w:p w14:paraId="2F8DCF98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E4924">
        <w:rPr>
          <w:rFonts w:ascii="Courier New" w:eastAsia="Times New Roman" w:hAnsi="Courier New" w:cs="Courier New"/>
          <w:sz w:val="20"/>
          <w:szCs w:val="20"/>
        </w:rPr>
        <w:t># -- Business Apps</w:t>
      </w:r>
    </w:p>
    <w:p w14:paraId="6E61C25F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E4924">
        <w:rPr>
          <w:rFonts w:ascii="Courier New" w:eastAsia="Times New Roman" w:hAnsi="Courier New" w:cs="Courier New"/>
          <w:sz w:val="20"/>
          <w:szCs w:val="20"/>
        </w:rPr>
        <w:t># -------------------------------------------------------</w:t>
      </w:r>
    </w:p>
    <w:p w14:paraId="376AB3A5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E4924">
        <w:rPr>
          <w:rFonts w:ascii="Courier New" w:eastAsia="Times New Roman" w:hAnsi="Courier New" w:cs="Courier New"/>
          <w:sz w:val="20"/>
          <w:szCs w:val="20"/>
        </w:rPr>
        <w:t>twist.application.1=</w:t>
      </w:r>
      <w:proofErr w:type="spellStart"/>
      <w:r w:rsidRPr="00AE4924">
        <w:rPr>
          <w:rFonts w:ascii="Courier New" w:eastAsia="Times New Roman" w:hAnsi="Courier New" w:cs="Courier New"/>
          <w:sz w:val="20"/>
          <w:szCs w:val="20"/>
        </w:rPr>
        <w:t>CustomerImporterHandler</w:t>
      </w:r>
      <w:proofErr w:type="spellEnd"/>
    </w:p>
    <w:p w14:paraId="137A819C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E4924">
        <w:rPr>
          <w:rFonts w:ascii="Courier New" w:eastAsia="Times New Roman" w:hAnsi="Courier New" w:cs="Courier New"/>
          <w:sz w:val="20"/>
          <w:szCs w:val="20"/>
        </w:rPr>
        <w:t>#twist.</w:t>
      </w:r>
      <w:proofErr w:type="gramStart"/>
      <w:r w:rsidRPr="00AE4924">
        <w:rPr>
          <w:rFonts w:ascii="Courier New" w:eastAsia="Times New Roman" w:hAnsi="Courier New" w:cs="Courier New"/>
          <w:sz w:val="20"/>
          <w:szCs w:val="20"/>
        </w:rPr>
        <w:t>application.CustomerImportHandler.class</w:t>
      </w:r>
      <w:proofErr w:type="gramEnd"/>
      <w:r w:rsidRPr="00AE4924">
        <w:rPr>
          <w:rFonts w:ascii="Courier New" w:eastAsia="Times New Roman" w:hAnsi="Courier New" w:cs="Courier New"/>
          <w:sz w:val="20"/>
          <w:szCs w:val="20"/>
        </w:rPr>
        <w:t>=com.eurobase.siena.twist.implementation.siena.dataimporter.StaticDataImporter</w:t>
      </w:r>
    </w:p>
    <w:p w14:paraId="5DCAE7C8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E4924">
        <w:rPr>
          <w:rFonts w:ascii="Courier New" w:eastAsia="Times New Roman" w:hAnsi="Courier New" w:cs="Courier New"/>
          <w:sz w:val="20"/>
          <w:szCs w:val="20"/>
        </w:rPr>
        <w:t>twist.</w:t>
      </w:r>
      <w:proofErr w:type="gramStart"/>
      <w:r w:rsidRPr="00AE4924">
        <w:rPr>
          <w:rFonts w:ascii="Courier New" w:eastAsia="Times New Roman" w:hAnsi="Courier New" w:cs="Courier New"/>
          <w:sz w:val="20"/>
          <w:szCs w:val="20"/>
        </w:rPr>
        <w:t>application.CustomerImporterHandler.class</w:t>
      </w:r>
      <w:proofErr w:type="gramEnd"/>
      <w:r w:rsidRPr="00AE4924">
        <w:rPr>
          <w:rFonts w:ascii="Courier New" w:eastAsia="Times New Roman" w:hAnsi="Courier New" w:cs="Courier New"/>
          <w:sz w:val="20"/>
          <w:szCs w:val="20"/>
        </w:rPr>
        <w:t>=com.eurobase.twistmanager.twist.application.ack.AckApplication</w:t>
      </w:r>
    </w:p>
    <w:p w14:paraId="4C2AC0A4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E4924">
        <w:rPr>
          <w:rFonts w:ascii="Courier New" w:eastAsia="Times New Roman" w:hAnsi="Courier New" w:cs="Courier New"/>
          <w:sz w:val="20"/>
          <w:szCs w:val="20"/>
        </w:rPr>
        <w:lastRenderedPageBreak/>
        <w:t>twist.</w:t>
      </w:r>
      <w:proofErr w:type="gramStart"/>
      <w:r w:rsidRPr="00AE4924">
        <w:rPr>
          <w:rFonts w:ascii="Courier New" w:eastAsia="Times New Roman" w:hAnsi="Courier New" w:cs="Courier New"/>
          <w:sz w:val="20"/>
          <w:szCs w:val="20"/>
        </w:rPr>
        <w:t>application.CustomerImporterHandler.parameter</w:t>
      </w:r>
      <w:proofErr w:type="gramEnd"/>
      <w:r w:rsidRPr="00AE4924">
        <w:rPr>
          <w:rFonts w:ascii="Courier New" w:eastAsia="Times New Roman" w:hAnsi="Courier New" w:cs="Courier New"/>
          <w:sz w:val="20"/>
          <w:szCs w:val="20"/>
        </w:rPr>
        <w:t>.1=childApp=com.eurobase.siena.twist.implementation.siena.dataimporter.StaticDataImporter</w:t>
      </w:r>
    </w:p>
    <w:p w14:paraId="1F2D3D61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E4924">
        <w:rPr>
          <w:rFonts w:ascii="Courier New" w:eastAsia="Times New Roman" w:hAnsi="Courier New" w:cs="Courier New"/>
          <w:sz w:val="20"/>
          <w:szCs w:val="20"/>
        </w:rPr>
        <w:t>twist.</w:t>
      </w:r>
      <w:proofErr w:type="gramStart"/>
      <w:r w:rsidRPr="00AE4924">
        <w:rPr>
          <w:rFonts w:ascii="Courier New" w:eastAsia="Times New Roman" w:hAnsi="Courier New" w:cs="Courier New"/>
          <w:sz w:val="20"/>
          <w:szCs w:val="20"/>
        </w:rPr>
        <w:t>application.CustomerImporterHandler.parameter</w:t>
      </w:r>
      <w:proofErr w:type="gramEnd"/>
      <w:r w:rsidRPr="00AE4924">
        <w:rPr>
          <w:rFonts w:ascii="Courier New" w:eastAsia="Times New Roman" w:hAnsi="Courier New" w:cs="Courier New"/>
          <w:sz w:val="20"/>
          <w:szCs w:val="20"/>
        </w:rPr>
        <w:t>.2=configName=dataImportAckMap.xml</w:t>
      </w:r>
    </w:p>
    <w:p w14:paraId="25987800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E4924">
        <w:rPr>
          <w:rFonts w:ascii="Courier New" w:eastAsia="Times New Roman" w:hAnsi="Courier New" w:cs="Courier New"/>
          <w:sz w:val="20"/>
          <w:szCs w:val="20"/>
        </w:rPr>
        <w:t>twist.application.CustomerImporterHandler.interface.name.1=ExternalCustomerImporter</w:t>
      </w:r>
    </w:p>
    <w:p w14:paraId="65404F98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E4924">
        <w:rPr>
          <w:rFonts w:ascii="Courier New" w:eastAsia="Times New Roman" w:hAnsi="Courier New" w:cs="Courier New"/>
          <w:sz w:val="20"/>
          <w:szCs w:val="20"/>
        </w:rPr>
        <w:t>twist.</w:t>
      </w:r>
      <w:proofErr w:type="gramStart"/>
      <w:r w:rsidRPr="00AE4924">
        <w:rPr>
          <w:rFonts w:ascii="Courier New" w:eastAsia="Times New Roman" w:hAnsi="Courier New" w:cs="Courier New"/>
          <w:sz w:val="20"/>
          <w:szCs w:val="20"/>
        </w:rPr>
        <w:t>application.CustomerImporterHandler.autoLoad</w:t>
      </w:r>
      <w:proofErr w:type="spellEnd"/>
      <w:proofErr w:type="gramEnd"/>
      <w:r w:rsidRPr="00AE4924">
        <w:rPr>
          <w:rFonts w:ascii="Courier New" w:eastAsia="Times New Roman" w:hAnsi="Courier New" w:cs="Courier New"/>
          <w:sz w:val="20"/>
          <w:szCs w:val="20"/>
        </w:rPr>
        <w:t>=y</w:t>
      </w:r>
    </w:p>
    <w:p w14:paraId="6F3A71E0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302FA1A7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E4924">
        <w:rPr>
          <w:rFonts w:ascii="Courier New" w:eastAsia="Times New Roman" w:hAnsi="Courier New" w:cs="Courier New"/>
          <w:sz w:val="20"/>
          <w:szCs w:val="20"/>
        </w:rPr>
        <w:t># -------------------------------------------------------</w:t>
      </w:r>
    </w:p>
    <w:p w14:paraId="2E594023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E4924">
        <w:rPr>
          <w:rFonts w:ascii="Courier New" w:eastAsia="Times New Roman" w:hAnsi="Courier New" w:cs="Courier New"/>
          <w:sz w:val="20"/>
          <w:szCs w:val="20"/>
        </w:rPr>
        <w:t xml:space="preserve"># -- Twist Manager </w:t>
      </w:r>
      <w:proofErr w:type="spellStart"/>
      <w:r w:rsidRPr="00AE4924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</w:p>
    <w:p w14:paraId="30FE4898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E4924">
        <w:rPr>
          <w:rFonts w:ascii="Courier New" w:eastAsia="Times New Roman" w:hAnsi="Courier New" w:cs="Courier New"/>
          <w:sz w:val="20"/>
          <w:szCs w:val="20"/>
        </w:rPr>
        <w:t># -------------------------------------------------------</w:t>
      </w:r>
    </w:p>
    <w:p w14:paraId="2633CCCE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E4924">
        <w:rPr>
          <w:rFonts w:ascii="Courier New" w:eastAsia="Times New Roman" w:hAnsi="Courier New" w:cs="Courier New"/>
          <w:sz w:val="20"/>
          <w:szCs w:val="20"/>
        </w:rPr>
        <w:t>twist.</w:t>
      </w:r>
      <w:proofErr w:type="gramStart"/>
      <w:r w:rsidRPr="00AE4924">
        <w:rPr>
          <w:rFonts w:ascii="Courier New" w:eastAsia="Times New Roman" w:hAnsi="Courier New" w:cs="Courier New"/>
          <w:sz w:val="20"/>
          <w:szCs w:val="20"/>
        </w:rPr>
        <w:t>config.shutdownTimeout</w:t>
      </w:r>
      <w:proofErr w:type="spellEnd"/>
      <w:proofErr w:type="gramEnd"/>
      <w:r w:rsidRPr="00AE4924">
        <w:rPr>
          <w:rFonts w:ascii="Courier New" w:eastAsia="Times New Roman" w:hAnsi="Courier New" w:cs="Courier New"/>
          <w:sz w:val="20"/>
          <w:szCs w:val="20"/>
        </w:rPr>
        <w:t>=60000</w:t>
      </w:r>
    </w:p>
    <w:p w14:paraId="2C44CFA8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E4924">
        <w:rPr>
          <w:rFonts w:ascii="Courier New" w:eastAsia="Times New Roman" w:hAnsi="Courier New" w:cs="Courier New"/>
          <w:sz w:val="20"/>
          <w:szCs w:val="20"/>
        </w:rPr>
        <w:t>twist.</w:t>
      </w:r>
      <w:proofErr w:type="gramStart"/>
      <w:r w:rsidRPr="00AE4924">
        <w:rPr>
          <w:rFonts w:ascii="Courier New" w:eastAsia="Times New Roman" w:hAnsi="Courier New" w:cs="Courier New"/>
          <w:sz w:val="20"/>
          <w:szCs w:val="20"/>
        </w:rPr>
        <w:t>config.messageLogger.class</w:t>
      </w:r>
      <w:proofErr w:type="gramEnd"/>
      <w:r w:rsidRPr="00AE4924">
        <w:rPr>
          <w:rFonts w:ascii="Courier New" w:eastAsia="Times New Roman" w:hAnsi="Courier New" w:cs="Courier New"/>
          <w:sz w:val="20"/>
          <w:szCs w:val="20"/>
        </w:rPr>
        <w:t>=com.eurobase.siena.twist.implementation.siena.support.SimpleMessageLogger</w:t>
      </w:r>
    </w:p>
    <w:p w14:paraId="66DF2B2F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E4924">
        <w:rPr>
          <w:rFonts w:ascii="Courier New" w:eastAsia="Times New Roman" w:hAnsi="Courier New" w:cs="Courier New"/>
          <w:sz w:val="20"/>
          <w:szCs w:val="20"/>
        </w:rPr>
        <w:t>twist.config.messageLogger.dir</w:t>
      </w:r>
      <w:proofErr w:type="spellEnd"/>
      <w:r w:rsidRPr="00AE4924">
        <w:rPr>
          <w:rFonts w:ascii="Courier New" w:eastAsia="Times New Roman" w:hAnsi="Courier New" w:cs="Courier New"/>
          <w:sz w:val="20"/>
          <w:szCs w:val="20"/>
        </w:rPr>
        <w:t>=${</w:t>
      </w:r>
      <w:proofErr w:type="spellStart"/>
      <w:proofErr w:type="gramStart"/>
      <w:r w:rsidRPr="00AE4924">
        <w:rPr>
          <w:rFonts w:ascii="Courier New" w:eastAsia="Times New Roman" w:hAnsi="Courier New" w:cs="Courier New"/>
          <w:sz w:val="20"/>
          <w:szCs w:val="20"/>
        </w:rPr>
        <w:t>siena.working</w:t>
      </w:r>
      <w:proofErr w:type="spellEnd"/>
      <w:proofErr w:type="gramEnd"/>
      <w:r w:rsidRPr="00AE4924">
        <w:rPr>
          <w:rFonts w:ascii="Courier New" w:eastAsia="Times New Roman" w:hAnsi="Courier New" w:cs="Courier New"/>
          <w:sz w:val="20"/>
          <w:szCs w:val="20"/>
        </w:rPr>
        <w:t>}/twist/logs</w:t>
      </w:r>
    </w:p>
    <w:p w14:paraId="1A888B09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E4924">
        <w:rPr>
          <w:rFonts w:ascii="Courier New" w:eastAsia="Times New Roman" w:hAnsi="Courier New" w:cs="Courier New"/>
          <w:sz w:val="20"/>
          <w:szCs w:val="20"/>
        </w:rPr>
        <w:t>twist.</w:t>
      </w:r>
      <w:proofErr w:type="gramStart"/>
      <w:r w:rsidRPr="00AE4924">
        <w:rPr>
          <w:rFonts w:ascii="Courier New" w:eastAsia="Times New Roman" w:hAnsi="Courier New" w:cs="Courier New"/>
          <w:sz w:val="20"/>
          <w:szCs w:val="20"/>
        </w:rPr>
        <w:t>config.messageLogger.enabled</w:t>
      </w:r>
      <w:proofErr w:type="spellEnd"/>
      <w:proofErr w:type="gramEnd"/>
      <w:r w:rsidRPr="00AE4924">
        <w:rPr>
          <w:rFonts w:ascii="Courier New" w:eastAsia="Times New Roman" w:hAnsi="Courier New" w:cs="Courier New"/>
          <w:sz w:val="20"/>
          <w:szCs w:val="20"/>
        </w:rPr>
        <w:t>=y</w:t>
      </w:r>
    </w:p>
    <w:p w14:paraId="034A8D66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E4924">
        <w:rPr>
          <w:rFonts w:ascii="Courier New" w:eastAsia="Times New Roman" w:hAnsi="Courier New" w:cs="Courier New"/>
          <w:sz w:val="20"/>
          <w:szCs w:val="20"/>
        </w:rPr>
        <w:t>twist.</w:t>
      </w:r>
      <w:proofErr w:type="gramStart"/>
      <w:r w:rsidRPr="00AE4924">
        <w:rPr>
          <w:rFonts w:ascii="Courier New" w:eastAsia="Times New Roman" w:hAnsi="Courier New" w:cs="Courier New"/>
          <w:sz w:val="20"/>
          <w:szCs w:val="20"/>
        </w:rPr>
        <w:t>config.errorLevel</w:t>
      </w:r>
      <w:proofErr w:type="spellEnd"/>
      <w:proofErr w:type="gramEnd"/>
      <w:r w:rsidRPr="00AE4924">
        <w:rPr>
          <w:rFonts w:ascii="Courier New" w:eastAsia="Times New Roman" w:hAnsi="Courier New" w:cs="Courier New"/>
          <w:sz w:val="20"/>
          <w:szCs w:val="20"/>
        </w:rPr>
        <w:t>=ERROR, WARN, FATAL, INFO, DEBUG</w:t>
      </w:r>
    </w:p>
    <w:p w14:paraId="5E1F2D36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ECB29CC" w14:textId="30E1BFC4" w:rsidR="00AE4924" w:rsidRDefault="008E6224" w:rsidP="00CA392E">
      <w:r>
        <w:t xml:space="preserve">A </w:t>
      </w:r>
      <w:proofErr w:type="spellStart"/>
      <w:r w:rsidRPr="00C51703">
        <w:rPr>
          <w:b/>
        </w:rPr>
        <w:t>twist_CustomerImporter.properties</w:t>
      </w:r>
      <w:proofErr w:type="spellEnd"/>
      <w:r w:rsidRPr="00C51703">
        <w:t xml:space="preserve"> file</w:t>
      </w:r>
      <w:r>
        <w:t xml:space="preserve"> has been provided containing the text above.</w:t>
      </w:r>
    </w:p>
    <w:p w14:paraId="130C321A" w14:textId="77777777" w:rsidR="00751449" w:rsidRPr="005B3098" w:rsidRDefault="00751449" w:rsidP="00751449">
      <w:pPr>
        <w:pStyle w:val="Heading1"/>
        <w:widowControl/>
        <w:numPr>
          <w:ilvl w:val="0"/>
          <w:numId w:val="6"/>
        </w:numPr>
        <w:spacing w:after="0" w:line="276" w:lineRule="auto"/>
        <w:jc w:val="left"/>
        <w:rPr>
          <w:rFonts w:ascii="Calibri" w:hAnsi="Calibri"/>
          <w:color w:val="1F497D"/>
          <w:szCs w:val="28"/>
        </w:rPr>
      </w:pPr>
      <w:bookmarkStart w:id="4" w:name="_Ref469472975"/>
      <w:r w:rsidRPr="005B3098">
        <w:rPr>
          <w:rFonts w:ascii="Calibri" w:hAnsi="Calibri"/>
          <w:color w:val="1F497D"/>
          <w:szCs w:val="28"/>
        </w:rPr>
        <w:t>Receiving XML over JMS</w:t>
      </w:r>
      <w:bookmarkEnd w:id="4"/>
    </w:p>
    <w:p w14:paraId="55EABF53" w14:textId="77777777" w:rsidR="00751449" w:rsidRDefault="00751449" w:rsidP="00751449">
      <w:r>
        <w:t>The following details what is required to receive customer import messages over JMS and assumes a JMS connection is already configured and working.</w:t>
      </w:r>
    </w:p>
    <w:p w14:paraId="29BAAF9E" w14:textId="77777777" w:rsidR="00751449" w:rsidRDefault="00751449" w:rsidP="00751449"/>
    <w:p w14:paraId="79EFF96A" w14:textId="77777777" w:rsidR="00751449" w:rsidRDefault="00751449" w:rsidP="00751449">
      <w:r>
        <w:t xml:space="preserve">Edit </w:t>
      </w:r>
      <w:proofErr w:type="spellStart"/>
      <w:r w:rsidRPr="00B27B13">
        <w:rPr>
          <w:b/>
        </w:rPr>
        <w:t>externalInterface.properties</w:t>
      </w:r>
      <w:proofErr w:type="spellEnd"/>
      <w:r>
        <w:t xml:space="preserve"> so that the </w:t>
      </w:r>
      <w:proofErr w:type="spellStart"/>
      <w:r>
        <w:t>ExternalCustomerImporter</w:t>
      </w:r>
      <w:proofErr w:type="spellEnd"/>
      <w:r>
        <w:t xml:space="preserve"> is configured for JMS:</w:t>
      </w:r>
    </w:p>
    <w:p w14:paraId="6EC203A8" w14:textId="0F9F31DF" w:rsidR="00751449" w:rsidRDefault="00751449" w:rsidP="00CA392E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E4924">
        <w:rPr>
          <w:rFonts w:ascii="Courier New" w:eastAsia="Times New Roman" w:hAnsi="Courier New" w:cs="Courier New"/>
          <w:sz w:val="20"/>
          <w:szCs w:val="20"/>
        </w:rPr>
        <w:t>external.interface.name=</w:t>
      </w:r>
      <w:proofErr w:type="spellStart"/>
      <w:r w:rsidRPr="00AE4924">
        <w:rPr>
          <w:rFonts w:ascii="Courier New" w:eastAsia="Times New Roman" w:hAnsi="Courier New" w:cs="Courier New"/>
          <w:sz w:val="20"/>
          <w:szCs w:val="20"/>
        </w:rPr>
        <w:t>ExternalCustomerImporter</w:t>
      </w:r>
      <w:proofErr w:type="spellEnd"/>
    </w:p>
    <w:p w14:paraId="24132DFB" w14:textId="77777777" w:rsidR="00751449" w:rsidRDefault="00751449" w:rsidP="00CA392E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4924">
        <w:rPr>
          <w:rFonts w:ascii="Courier New" w:eastAsia="Times New Roman" w:hAnsi="Courier New" w:cs="Courier New"/>
          <w:sz w:val="20"/>
          <w:szCs w:val="20"/>
        </w:rPr>
        <w:t>external.interface</w:t>
      </w:r>
      <w:proofErr w:type="gramEnd"/>
      <w:r w:rsidRPr="00AE4924">
        <w:rPr>
          <w:rFonts w:ascii="Courier New" w:eastAsia="Times New Roman" w:hAnsi="Courier New" w:cs="Courier New"/>
          <w:sz w:val="20"/>
          <w:szCs w:val="20"/>
        </w:rPr>
        <w:t>.ExternalCustomerImporter=com.eurobase.siena.ext</w:t>
      </w:r>
    </w:p>
    <w:p w14:paraId="0ED7CA08" w14:textId="77777777" w:rsidR="00751449" w:rsidRDefault="00751449" w:rsidP="00CA392E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E4924">
        <w:rPr>
          <w:rFonts w:ascii="Courier New" w:eastAsia="Times New Roman" w:hAnsi="Courier New" w:cs="Courier New"/>
          <w:sz w:val="20"/>
          <w:szCs w:val="20"/>
        </w:rPr>
        <w:t>ernal.implementation.jms.JmsPeerExternalSystem</w:t>
      </w:r>
      <w:proofErr w:type="spellEnd"/>
      <w:proofErr w:type="gramEnd"/>
    </w:p>
    <w:p w14:paraId="6E0C4AED" w14:textId="4623D65D" w:rsidR="00C928F6" w:rsidRPr="00AE4924" w:rsidRDefault="00C928F6" w:rsidP="00CA392E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AE4924">
        <w:rPr>
          <w:rFonts w:ascii="Courier New" w:eastAsia="Times New Roman" w:hAnsi="Courier New" w:cs="Courier New"/>
          <w:sz w:val="20"/>
          <w:szCs w:val="20"/>
        </w:rPr>
        <w:t>external.interface</w:t>
      </w:r>
      <w:proofErr w:type="gramEnd"/>
      <w:r w:rsidRPr="00AE4924">
        <w:rPr>
          <w:rFonts w:ascii="Courier New" w:eastAsia="Times New Roman" w:hAnsi="Courier New" w:cs="Courier New"/>
          <w:sz w:val="20"/>
          <w:szCs w:val="20"/>
        </w:rPr>
        <w:t>.ExternalCustomerImporter=com.eurobase.external.support.FileReader</w:t>
      </w:r>
    </w:p>
    <w:p w14:paraId="076E5234" w14:textId="77777777" w:rsidR="00751449" w:rsidRPr="00852E40" w:rsidRDefault="00751449" w:rsidP="00751449"/>
    <w:p w14:paraId="2E543855" w14:textId="77777777" w:rsidR="00751449" w:rsidRDefault="00751449" w:rsidP="00751449">
      <w:pPr>
        <w:spacing w:after="200" w:line="276" w:lineRule="auto"/>
        <w:contextualSpacing/>
        <w:jc w:val="left"/>
      </w:pPr>
      <w:r>
        <w:t xml:space="preserve">Edit </w:t>
      </w:r>
      <w:r w:rsidRPr="00B27B13">
        <w:rPr>
          <w:b/>
        </w:rPr>
        <w:t>jmsConfig.xml</w:t>
      </w:r>
      <w:r>
        <w:t xml:space="preserve"> to add an entry for a JMS peer connection:</w:t>
      </w:r>
    </w:p>
    <w:p w14:paraId="14B44014" w14:textId="77777777" w:rsidR="00751449" w:rsidRDefault="00751449" w:rsidP="00751449">
      <w:pPr>
        <w:spacing w:after="200" w:line="276" w:lineRule="auto"/>
        <w:contextualSpacing/>
        <w:jc w:val="left"/>
        <w:rPr>
          <w:rFonts w:ascii="Courier New" w:hAnsi="Courier New" w:cs="Courier New"/>
          <w:sz w:val="20"/>
          <w:szCs w:val="20"/>
        </w:rPr>
      </w:pPr>
      <w:r>
        <w:tab/>
      </w:r>
      <w:r w:rsidRPr="00B27B13">
        <w:rPr>
          <w:rFonts w:ascii="Courier New" w:hAnsi="Courier New" w:cs="Courier New"/>
          <w:sz w:val="20"/>
          <w:szCs w:val="20"/>
        </w:rPr>
        <w:t>&lt;client id="</w:t>
      </w:r>
      <w:proofErr w:type="spellStart"/>
      <w:r>
        <w:rPr>
          <w:rFonts w:ascii="Courier New" w:hAnsi="Courier New" w:cs="Courier New"/>
          <w:sz w:val="20"/>
          <w:szCs w:val="20"/>
        </w:rPr>
        <w:t>CustomerImporter</w:t>
      </w:r>
      <w:proofErr w:type="spellEnd"/>
      <w:r w:rsidRPr="00B27B13">
        <w:rPr>
          <w:rFonts w:ascii="Courier New" w:hAnsi="Courier New" w:cs="Courier New"/>
          <w:sz w:val="20"/>
          <w:szCs w:val="20"/>
        </w:rPr>
        <w:t>"&gt;</w:t>
      </w:r>
    </w:p>
    <w:p w14:paraId="620B0A1E" w14:textId="77777777" w:rsidR="00751449" w:rsidRDefault="00751449" w:rsidP="00751449">
      <w:pPr>
        <w:spacing w:after="200" w:line="276" w:lineRule="auto"/>
        <w:contextualSpacing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&lt;!—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Reference within XML to existing</w:t>
      </w:r>
    </w:p>
    <w:p w14:paraId="5C900C58" w14:textId="77777777" w:rsidR="00751449" w:rsidRDefault="00751449" w:rsidP="00751449">
      <w:pPr>
        <w:spacing w:after="200" w:line="276" w:lineRule="auto"/>
        <w:contextualSpacing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Authentication</w:t>
      </w:r>
    </w:p>
    <w:p w14:paraId="1D3677F1" w14:textId="77777777" w:rsidR="00751449" w:rsidRPr="00B27B13" w:rsidRDefault="00751449" w:rsidP="00751449">
      <w:pPr>
        <w:spacing w:after="200" w:line="276" w:lineRule="auto"/>
        <w:contextualSpacing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--&gt;</w:t>
      </w:r>
    </w:p>
    <w:p w14:paraId="4DA42893" w14:textId="77777777" w:rsidR="00751449" w:rsidRDefault="00751449" w:rsidP="00751449">
      <w:pPr>
        <w:spacing w:after="200" w:line="276" w:lineRule="auto"/>
        <w:contextualSpacing/>
        <w:jc w:val="left"/>
        <w:rPr>
          <w:rFonts w:ascii="Courier New" w:hAnsi="Courier New" w:cs="Courier New"/>
          <w:sz w:val="20"/>
          <w:szCs w:val="20"/>
        </w:rPr>
      </w:pPr>
      <w:r w:rsidRPr="00B27B13">
        <w:rPr>
          <w:rFonts w:ascii="Courier New" w:hAnsi="Courier New" w:cs="Courier New"/>
          <w:sz w:val="20"/>
          <w:szCs w:val="20"/>
        </w:rPr>
        <w:t xml:space="preserve">      </w:t>
      </w:r>
      <w:r w:rsidRPr="00D214E8">
        <w:rPr>
          <w:rFonts w:ascii="Courier New" w:hAnsi="Courier New" w:cs="Courier New"/>
          <w:sz w:val="20"/>
          <w:szCs w:val="20"/>
        </w:rPr>
        <w:tab/>
      </w:r>
      <w:r w:rsidRPr="00B27B1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27B13">
        <w:rPr>
          <w:rFonts w:ascii="Courier New" w:hAnsi="Courier New" w:cs="Courier New"/>
          <w:sz w:val="20"/>
          <w:szCs w:val="20"/>
        </w:rPr>
        <w:t>auth</w:t>
      </w:r>
      <w:proofErr w:type="spellEnd"/>
      <w:r w:rsidRPr="00B27B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7B13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B27B13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B27B13">
        <w:rPr>
          <w:rFonts w:ascii="Courier New" w:hAnsi="Courier New" w:cs="Courier New"/>
          <w:sz w:val="20"/>
          <w:szCs w:val="20"/>
        </w:rPr>
        <w:t>tibcoauth</w:t>
      </w:r>
      <w:proofErr w:type="spellEnd"/>
      <w:r w:rsidRPr="00B27B13">
        <w:rPr>
          <w:rFonts w:ascii="Courier New" w:hAnsi="Courier New" w:cs="Courier New"/>
          <w:sz w:val="20"/>
          <w:szCs w:val="20"/>
        </w:rPr>
        <w:t>"/&gt;</w:t>
      </w:r>
    </w:p>
    <w:p w14:paraId="2DB568F1" w14:textId="77777777" w:rsidR="00751449" w:rsidRDefault="00751449" w:rsidP="00751449">
      <w:pPr>
        <w:spacing w:after="200" w:line="276" w:lineRule="auto"/>
        <w:contextualSpacing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&lt;!—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Reference within XML to existing</w:t>
      </w:r>
    </w:p>
    <w:p w14:paraId="2387C1B7" w14:textId="77777777" w:rsidR="00751449" w:rsidRDefault="00751449" w:rsidP="00751449">
      <w:pPr>
        <w:spacing w:after="200" w:line="276" w:lineRule="auto"/>
        <w:contextualSpacing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context</w:t>
      </w:r>
    </w:p>
    <w:p w14:paraId="2A1F4CFE" w14:textId="77777777" w:rsidR="00751449" w:rsidRPr="00B27B13" w:rsidRDefault="00751449" w:rsidP="00751449">
      <w:pPr>
        <w:spacing w:after="200" w:line="276" w:lineRule="auto"/>
        <w:contextualSpacing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--&gt;</w:t>
      </w:r>
    </w:p>
    <w:p w14:paraId="0DD97901" w14:textId="77777777" w:rsidR="00751449" w:rsidRDefault="00751449" w:rsidP="00751449">
      <w:pPr>
        <w:spacing w:after="200" w:line="276" w:lineRule="auto"/>
        <w:contextualSpacing/>
        <w:jc w:val="left"/>
        <w:rPr>
          <w:rFonts w:ascii="Courier New" w:hAnsi="Courier New" w:cs="Courier New"/>
          <w:sz w:val="20"/>
          <w:szCs w:val="20"/>
        </w:rPr>
      </w:pPr>
      <w:r w:rsidRPr="00B27B13">
        <w:rPr>
          <w:rFonts w:ascii="Courier New" w:hAnsi="Courier New" w:cs="Courier New"/>
          <w:sz w:val="20"/>
          <w:szCs w:val="20"/>
        </w:rPr>
        <w:t xml:space="preserve">      </w:t>
      </w:r>
      <w:r w:rsidRPr="00B27B13">
        <w:rPr>
          <w:rFonts w:ascii="Courier New" w:hAnsi="Courier New" w:cs="Courier New"/>
          <w:sz w:val="20"/>
          <w:szCs w:val="20"/>
        </w:rPr>
        <w:tab/>
        <w:t xml:space="preserve">&lt;context </w:t>
      </w:r>
      <w:proofErr w:type="spellStart"/>
      <w:r w:rsidRPr="00B27B13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B27B13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B27B13">
        <w:rPr>
          <w:rFonts w:ascii="Courier New" w:hAnsi="Courier New" w:cs="Courier New"/>
          <w:sz w:val="20"/>
          <w:szCs w:val="20"/>
        </w:rPr>
        <w:t>tibcocontext</w:t>
      </w:r>
      <w:proofErr w:type="spellEnd"/>
      <w:r w:rsidRPr="00B27B13">
        <w:rPr>
          <w:rFonts w:ascii="Courier New" w:hAnsi="Courier New" w:cs="Courier New"/>
          <w:sz w:val="20"/>
          <w:szCs w:val="20"/>
        </w:rPr>
        <w:t>"/&gt;</w:t>
      </w:r>
    </w:p>
    <w:p w14:paraId="6B03CED6" w14:textId="77777777" w:rsidR="00751449" w:rsidRDefault="00751449" w:rsidP="00751449">
      <w:pPr>
        <w:spacing w:after="200" w:line="276" w:lineRule="auto"/>
        <w:contextualSpacing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&lt;!—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Reference within XML to existing</w:t>
      </w:r>
    </w:p>
    <w:p w14:paraId="0C22DFC8" w14:textId="77777777" w:rsidR="00751449" w:rsidRDefault="00751449" w:rsidP="00751449">
      <w:pPr>
        <w:spacing w:after="200" w:line="276" w:lineRule="auto"/>
        <w:contextualSpacing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environment configuration</w:t>
      </w:r>
    </w:p>
    <w:p w14:paraId="30EFAED5" w14:textId="77777777" w:rsidR="00751449" w:rsidRPr="00B27B13" w:rsidRDefault="00751449" w:rsidP="00751449">
      <w:pPr>
        <w:spacing w:after="200" w:line="276" w:lineRule="auto"/>
        <w:contextualSpacing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--&gt;</w:t>
      </w:r>
    </w:p>
    <w:p w14:paraId="7612FD8A" w14:textId="77777777" w:rsidR="00751449" w:rsidRPr="00B27B13" w:rsidRDefault="00751449" w:rsidP="00751449">
      <w:pPr>
        <w:spacing w:after="200" w:line="276" w:lineRule="auto"/>
        <w:contextualSpacing/>
        <w:jc w:val="left"/>
        <w:rPr>
          <w:rFonts w:ascii="Courier New" w:hAnsi="Courier New" w:cs="Courier New"/>
          <w:sz w:val="20"/>
          <w:szCs w:val="20"/>
        </w:rPr>
      </w:pPr>
      <w:r w:rsidRPr="00B27B13">
        <w:rPr>
          <w:rFonts w:ascii="Courier New" w:hAnsi="Courier New" w:cs="Courier New"/>
          <w:sz w:val="20"/>
          <w:szCs w:val="20"/>
        </w:rPr>
        <w:t xml:space="preserve">     </w:t>
      </w:r>
      <w:r w:rsidRPr="00B27B13">
        <w:rPr>
          <w:rFonts w:ascii="Courier New" w:hAnsi="Courier New" w:cs="Courier New"/>
          <w:sz w:val="20"/>
          <w:szCs w:val="20"/>
        </w:rPr>
        <w:tab/>
      </w:r>
      <w:r w:rsidRPr="00B27B13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B27B13">
        <w:rPr>
          <w:rFonts w:ascii="Courier New" w:hAnsi="Courier New" w:cs="Courier New"/>
          <w:sz w:val="20"/>
          <w:szCs w:val="20"/>
        </w:rPr>
        <w:t>env</w:t>
      </w:r>
      <w:proofErr w:type="spellEnd"/>
      <w:r w:rsidRPr="00B27B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7B13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B27B13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B27B13">
        <w:rPr>
          <w:rFonts w:ascii="Courier New" w:hAnsi="Courier New" w:cs="Courier New"/>
          <w:sz w:val="20"/>
          <w:szCs w:val="20"/>
        </w:rPr>
        <w:t>tibcoenv</w:t>
      </w:r>
      <w:proofErr w:type="spellEnd"/>
      <w:r w:rsidRPr="00B27B13">
        <w:rPr>
          <w:rFonts w:ascii="Courier New" w:hAnsi="Courier New" w:cs="Courier New"/>
          <w:sz w:val="20"/>
          <w:szCs w:val="20"/>
        </w:rPr>
        <w:t>"/&gt;</w:t>
      </w:r>
    </w:p>
    <w:p w14:paraId="51958101" w14:textId="77777777" w:rsidR="00751449" w:rsidRPr="00B27B13" w:rsidRDefault="00751449" w:rsidP="00751449">
      <w:pPr>
        <w:spacing w:after="200" w:line="276" w:lineRule="auto"/>
        <w:contextualSpacing/>
        <w:jc w:val="left"/>
        <w:rPr>
          <w:rFonts w:ascii="Courier New" w:hAnsi="Courier New" w:cs="Courier New"/>
          <w:sz w:val="20"/>
          <w:szCs w:val="20"/>
        </w:rPr>
      </w:pPr>
      <w:r w:rsidRPr="00B27B13">
        <w:rPr>
          <w:rFonts w:ascii="Courier New" w:hAnsi="Courier New" w:cs="Courier New"/>
          <w:sz w:val="20"/>
          <w:szCs w:val="20"/>
        </w:rPr>
        <w:t xml:space="preserve">      </w:t>
      </w:r>
      <w:r w:rsidRPr="00B27B13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B27B13">
        <w:rPr>
          <w:rFonts w:ascii="Courier New" w:hAnsi="Courier New" w:cs="Courier New"/>
          <w:sz w:val="20"/>
          <w:szCs w:val="20"/>
        </w:rPr>
        <w:t>clientType</w:t>
      </w:r>
      <w:proofErr w:type="spellEnd"/>
      <w:r w:rsidRPr="00B27B13">
        <w:rPr>
          <w:rFonts w:ascii="Courier New" w:hAnsi="Courier New" w:cs="Courier New"/>
          <w:sz w:val="20"/>
          <w:szCs w:val="20"/>
        </w:rPr>
        <w:t>&gt;PEER_TO_PEER&lt;/</w:t>
      </w:r>
      <w:proofErr w:type="spellStart"/>
      <w:r w:rsidRPr="00B27B13">
        <w:rPr>
          <w:rFonts w:ascii="Courier New" w:hAnsi="Courier New" w:cs="Courier New"/>
          <w:sz w:val="20"/>
          <w:szCs w:val="20"/>
        </w:rPr>
        <w:t>clientType</w:t>
      </w:r>
      <w:proofErr w:type="spellEnd"/>
      <w:r w:rsidRPr="00B27B13">
        <w:rPr>
          <w:rFonts w:ascii="Courier New" w:hAnsi="Courier New" w:cs="Courier New"/>
          <w:sz w:val="20"/>
          <w:szCs w:val="20"/>
        </w:rPr>
        <w:t>&gt;</w:t>
      </w:r>
    </w:p>
    <w:p w14:paraId="6F82F687" w14:textId="77777777" w:rsidR="00751449" w:rsidRPr="00B27B13" w:rsidRDefault="00751449" w:rsidP="00751449">
      <w:pPr>
        <w:spacing w:after="200" w:line="276" w:lineRule="auto"/>
        <w:contextualSpacing/>
        <w:jc w:val="left"/>
        <w:rPr>
          <w:rFonts w:ascii="Courier New" w:hAnsi="Courier New" w:cs="Courier New"/>
          <w:sz w:val="20"/>
          <w:szCs w:val="20"/>
        </w:rPr>
      </w:pPr>
      <w:r w:rsidRPr="00B27B13">
        <w:rPr>
          <w:rFonts w:ascii="Courier New" w:hAnsi="Courier New" w:cs="Courier New"/>
          <w:sz w:val="20"/>
          <w:szCs w:val="20"/>
        </w:rPr>
        <w:t xml:space="preserve">      </w:t>
      </w:r>
      <w:r w:rsidRPr="00B27B13">
        <w:rPr>
          <w:rFonts w:ascii="Courier New" w:hAnsi="Courier New" w:cs="Courier New"/>
          <w:sz w:val="20"/>
          <w:szCs w:val="20"/>
        </w:rPr>
        <w:tab/>
      </w:r>
      <w:r w:rsidRPr="00B27B13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27B1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27B13">
        <w:rPr>
          <w:rFonts w:ascii="Courier New" w:hAnsi="Courier New" w:cs="Courier New"/>
          <w:sz w:val="20"/>
          <w:szCs w:val="20"/>
        </w:rPr>
        <w:t>connectionFactory</w:t>
      </w:r>
      <w:proofErr w:type="spellEnd"/>
      <w:r w:rsidRPr="00B27B13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B27B13">
        <w:rPr>
          <w:rFonts w:ascii="Courier New" w:hAnsi="Courier New" w:cs="Courier New"/>
          <w:sz w:val="20"/>
          <w:szCs w:val="20"/>
        </w:rPr>
        <w:t>QueueConnectionFactory</w:t>
      </w:r>
      <w:proofErr w:type="spellEnd"/>
      <w:r w:rsidRPr="00B27B13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B27B13">
        <w:rPr>
          <w:rFonts w:ascii="Courier New" w:hAnsi="Courier New" w:cs="Courier New"/>
          <w:sz w:val="20"/>
          <w:szCs w:val="20"/>
        </w:rPr>
        <w:t>connectionFactory</w:t>
      </w:r>
      <w:proofErr w:type="spellEnd"/>
      <w:r w:rsidRPr="00B27B13">
        <w:rPr>
          <w:rFonts w:ascii="Courier New" w:hAnsi="Courier New" w:cs="Courier New"/>
          <w:sz w:val="20"/>
          <w:szCs w:val="20"/>
        </w:rPr>
        <w:t>&gt;</w:t>
      </w:r>
    </w:p>
    <w:p w14:paraId="0E3879DB" w14:textId="77777777" w:rsidR="00751449" w:rsidRPr="00B27B13" w:rsidRDefault="00751449" w:rsidP="00751449">
      <w:pPr>
        <w:spacing w:after="200" w:line="276" w:lineRule="auto"/>
        <w:contextualSpacing/>
        <w:jc w:val="left"/>
        <w:rPr>
          <w:rFonts w:ascii="Courier New" w:hAnsi="Courier New" w:cs="Courier New"/>
          <w:sz w:val="20"/>
          <w:szCs w:val="20"/>
        </w:rPr>
      </w:pPr>
      <w:r w:rsidRPr="00B27B13">
        <w:rPr>
          <w:rFonts w:ascii="Courier New" w:hAnsi="Courier New" w:cs="Courier New"/>
          <w:sz w:val="20"/>
          <w:szCs w:val="20"/>
        </w:rPr>
        <w:t xml:space="preserve">      </w:t>
      </w:r>
      <w:r w:rsidRPr="00B27B13">
        <w:rPr>
          <w:rFonts w:ascii="Courier New" w:hAnsi="Courier New" w:cs="Courier New"/>
          <w:sz w:val="20"/>
          <w:szCs w:val="20"/>
        </w:rPr>
        <w:tab/>
      </w:r>
      <w:proofErr w:type="gramStart"/>
      <w:r w:rsidRPr="00B27B1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27B13">
        <w:rPr>
          <w:rFonts w:ascii="Courier New" w:hAnsi="Courier New" w:cs="Courier New"/>
          <w:sz w:val="20"/>
          <w:szCs w:val="20"/>
        </w:rPr>
        <w:t>receiveQueue</w:t>
      </w:r>
      <w:proofErr w:type="spellEnd"/>
      <w:r w:rsidRPr="00B27B13">
        <w:rPr>
          <w:rFonts w:ascii="Courier New" w:hAnsi="Courier New" w:cs="Courier New"/>
          <w:sz w:val="20"/>
          <w:szCs w:val="20"/>
        </w:rPr>
        <w:t>&gt;</w:t>
      </w:r>
      <w:r w:rsidRPr="00B27B13">
        <w:rPr>
          <w:rFonts w:ascii="Courier New" w:hAnsi="Courier New" w:cs="Courier New"/>
          <w:b/>
          <w:sz w:val="20"/>
          <w:szCs w:val="20"/>
        </w:rPr>
        <w:t>ENTER.RECEIVE.QUEUE.HERE</w:t>
      </w:r>
      <w:proofErr w:type="gramEnd"/>
      <w:r w:rsidRPr="00B27B13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B27B13">
        <w:rPr>
          <w:rFonts w:ascii="Courier New" w:hAnsi="Courier New" w:cs="Courier New"/>
          <w:sz w:val="20"/>
          <w:szCs w:val="20"/>
        </w:rPr>
        <w:t>receiveQueue</w:t>
      </w:r>
      <w:proofErr w:type="spellEnd"/>
      <w:r w:rsidRPr="00B27B13">
        <w:rPr>
          <w:rFonts w:ascii="Courier New" w:hAnsi="Courier New" w:cs="Courier New"/>
          <w:sz w:val="20"/>
          <w:szCs w:val="20"/>
        </w:rPr>
        <w:t>&gt;</w:t>
      </w:r>
    </w:p>
    <w:p w14:paraId="27A76DBF" w14:textId="77777777" w:rsidR="00751449" w:rsidRPr="00B27B13" w:rsidRDefault="00751449" w:rsidP="00751449">
      <w:pPr>
        <w:spacing w:after="200" w:line="276" w:lineRule="auto"/>
        <w:contextualSpacing/>
        <w:jc w:val="left"/>
        <w:rPr>
          <w:rFonts w:ascii="Courier New" w:hAnsi="Courier New" w:cs="Courier New"/>
          <w:sz w:val="20"/>
          <w:szCs w:val="20"/>
        </w:rPr>
      </w:pPr>
      <w:r w:rsidRPr="00B27B13">
        <w:rPr>
          <w:rFonts w:ascii="Courier New" w:hAnsi="Courier New" w:cs="Courier New"/>
          <w:sz w:val="20"/>
          <w:szCs w:val="20"/>
        </w:rPr>
        <w:t xml:space="preserve">      </w:t>
      </w:r>
      <w:r w:rsidRPr="00B27B13">
        <w:rPr>
          <w:rFonts w:ascii="Courier New" w:hAnsi="Courier New" w:cs="Courier New"/>
          <w:sz w:val="20"/>
          <w:szCs w:val="20"/>
        </w:rPr>
        <w:tab/>
      </w:r>
      <w:proofErr w:type="gramStart"/>
      <w:r w:rsidRPr="00B27B1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27B13">
        <w:rPr>
          <w:rFonts w:ascii="Courier New" w:hAnsi="Courier New" w:cs="Courier New"/>
          <w:sz w:val="20"/>
          <w:szCs w:val="20"/>
        </w:rPr>
        <w:t>sendQueue</w:t>
      </w:r>
      <w:proofErr w:type="spellEnd"/>
      <w:r w:rsidRPr="00B27B13">
        <w:rPr>
          <w:rFonts w:ascii="Courier New" w:hAnsi="Courier New" w:cs="Courier New"/>
          <w:sz w:val="20"/>
          <w:szCs w:val="20"/>
        </w:rPr>
        <w:t>&gt;</w:t>
      </w:r>
      <w:r w:rsidRPr="00B27B13">
        <w:rPr>
          <w:rFonts w:ascii="Courier New" w:hAnsi="Courier New" w:cs="Courier New"/>
          <w:b/>
          <w:sz w:val="20"/>
          <w:szCs w:val="20"/>
        </w:rPr>
        <w:t>ENTER.SEND.QUEUE.HERE</w:t>
      </w:r>
      <w:proofErr w:type="gramEnd"/>
      <w:r w:rsidRPr="00B27B13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B27B13">
        <w:rPr>
          <w:rFonts w:ascii="Courier New" w:hAnsi="Courier New" w:cs="Courier New"/>
          <w:sz w:val="20"/>
          <w:szCs w:val="20"/>
        </w:rPr>
        <w:t>sendQueue</w:t>
      </w:r>
      <w:proofErr w:type="spellEnd"/>
      <w:r w:rsidRPr="00B27B13">
        <w:rPr>
          <w:rFonts w:ascii="Courier New" w:hAnsi="Courier New" w:cs="Courier New"/>
          <w:sz w:val="20"/>
          <w:szCs w:val="20"/>
        </w:rPr>
        <w:t>&gt;</w:t>
      </w:r>
    </w:p>
    <w:p w14:paraId="5D2A1226" w14:textId="77777777" w:rsidR="00751449" w:rsidRDefault="00751449" w:rsidP="00751449">
      <w:pPr>
        <w:spacing w:after="200" w:line="276" w:lineRule="auto"/>
        <w:contextualSpacing/>
        <w:jc w:val="left"/>
        <w:rPr>
          <w:rFonts w:ascii="Courier New" w:hAnsi="Courier New" w:cs="Courier New"/>
          <w:sz w:val="20"/>
          <w:szCs w:val="20"/>
        </w:rPr>
      </w:pPr>
      <w:r w:rsidRPr="00B27B13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B27B13">
        <w:rPr>
          <w:rFonts w:ascii="Courier New" w:hAnsi="Courier New" w:cs="Courier New"/>
          <w:sz w:val="20"/>
          <w:szCs w:val="20"/>
        </w:rPr>
        <w:tab/>
        <w:t>&lt;/client&gt;</w:t>
      </w:r>
    </w:p>
    <w:p w14:paraId="32072CDF" w14:textId="77777777" w:rsidR="00751449" w:rsidRDefault="00751449" w:rsidP="00751449">
      <w:pPr>
        <w:spacing w:after="200" w:line="276" w:lineRule="auto"/>
        <w:contextualSpacing/>
        <w:jc w:val="left"/>
        <w:rPr>
          <w:rFonts w:ascii="Courier New" w:hAnsi="Courier New" w:cs="Courier New"/>
          <w:sz w:val="20"/>
          <w:szCs w:val="20"/>
        </w:rPr>
      </w:pPr>
    </w:p>
    <w:p w14:paraId="58514485" w14:textId="77777777" w:rsidR="00751449" w:rsidRDefault="00751449" w:rsidP="00751449">
      <w:pPr>
        <w:spacing w:after="200" w:line="276" w:lineRule="auto"/>
        <w:contextualSpacing/>
        <w:jc w:val="left"/>
        <w:rPr>
          <w:rFonts w:cs="Courier New"/>
          <w:szCs w:val="24"/>
        </w:rPr>
      </w:pPr>
      <w:r>
        <w:rPr>
          <w:rFonts w:cs="Courier New"/>
          <w:szCs w:val="24"/>
        </w:rPr>
        <w:t xml:space="preserve">The above is referenced in </w:t>
      </w:r>
      <w:proofErr w:type="spellStart"/>
      <w:r w:rsidRPr="00B27B13">
        <w:rPr>
          <w:rFonts w:cs="Courier New"/>
          <w:b/>
          <w:szCs w:val="24"/>
        </w:rPr>
        <w:t>twist_CustomerImporter.properties</w:t>
      </w:r>
      <w:proofErr w:type="spellEnd"/>
      <w:r>
        <w:rPr>
          <w:rFonts w:cs="Courier New"/>
          <w:szCs w:val="24"/>
        </w:rPr>
        <w:t xml:space="preserve"> as ‘</w:t>
      </w:r>
      <w:proofErr w:type="spellStart"/>
      <w:r>
        <w:rPr>
          <w:rFonts w:cs="Courier New"/>
          <w:szCs w:val="24"/>
        </w:rPr>
        <w:t>CustomerImporter</w:t>
      </w:r>
      <w:proofErr w:type="spellEnd"/>
      <w:r>
        <w:rPr>
          <w:rFonts w:cs="Courier New"/>
          <w:szCs w:val="24"/>
        </w:rPr>
        <w:t>’.</w:t>
      </w:r>
    </w:p>
    <w:p w14:paraId="40BE9688" w14:textId="77777777" w:rsidR="00751449" w:rsidRDefault="00751449" w:rsidP="00751449">
      <w:pPr>
        <w:spacing w:after="200" w:line="276" w:lineRule="auto"/>
        <w:contextualSpacing/>
        <w:jc w:val="left"/>
        <w:rPr>
          <w:rFonts w:cs="Courier New"/>
          <w:szCs w:val="24"/>
        </w:rPr>
      </w:pPr>
    </w:p>
    <w:p w14:paraId="6AA1AEAE" w14:textId="77777777" w:rsidR="00751449" w:rsidRPr="005B73FE" w:rsidRDefault="00751449" w:rsidP="00751449">
      <w:pPr>
        <w:spacing w:after="200" w:line="276" w:lineRule="auto"/>
        <w:contextualSpacing/>
        <w:jc w:val="left"/>
        <w:rPr>
          <w:rFonts w:cs="Courier New"/>
          <w:szCs w:val="24"/>
        </w:rPr>
      </w:pPr>
      <w:r>
        <w:rPr>
          <w:rFonts w:cs="Courier New"/>
          <w:szCs w:val="24"/>
        </w:rPr>
        <w:t>Note that the ‘</w:t>
      </w:r>
      <w:proofErr w:type="spellStart"/>
      <w:r>
        <w:rPr>
          <w:rFonts w:cs="Courier New"/>
          <w:szCs w:val="24"/>
        </w:rPr>
        <w:t>sendQueue</w:t>
      </w:r>
      <w:proofErr w:type="spellEnd"/>
      <w:r>
        <w:rPr>
          <w:rFonts w:cs="Courier New"/>
          <w:szCs w:val="24"/>
        </w:rPr>
        <w:t>’ above will be used to send an acknowledgement.</w:t>
      </w:r>
    </w:p>
    <w:p w14:paraId="1A0F3514" w14:textId="77777777" w:rsidR="00AE4924" w:rsidRPr="006507AE" w:rsidRDefault="00AE4924" w:rsidP="00CA392E">
      <w:pPr>
        <w:pStyle w:val="Heading1"/>
        <w:widowControl/>
        <w:numPr>
          <w:ilvl w:val="0"/>
          <w:numId w:val="6"/>
        </w:numPr>
        <w:spacing w:after="0" w:line="276" w:lineRule="auto"/>
        <w:jc w:val="left"/>
        <w:rPr>
          <w:rFonts w:ascii="Calibri" w:hAnsi="Calibri"/>
          <w:bCs/>
          <w:color w:val="1F497D"/>
          <w:szCs w:val="28"/>
        </w:rPr>
      </w:pPr>
      <w:r w:rsidRPr="006507AE">
        <w:rPr>
          <w:rFonts w:ascii="Calibri" w:hAnsi="Calibri"/>
          <w:color w:val="1F497D"/>
          <w:szCs w:val="28"/>
        </w:rPr>
        <w:t>Customer Upload XML File Formats</w:t>
      </w:r>
    </w:p>
    <w:p w14:paraId="5473F96F" w14:textId="619591CA" w:rsidR="00AE4924" w:rsidRDefault="00AE4924" w:rsidP="00AE4924">
      <w:r>
        <w:t xml:space="preserve">Examples illustrating the file formats used to upload customer data </w:t>
      </w:r>
      <w:r w:rsidR="009D6B12">
        <w:t>are</w:t>
      </w:r>
      <w:r>
        <w:t xml:space="preserve"> shown below. </w:t>
      </w:r>
      <w:r w:rsidR="009D6B12">
        <w:t xml:space="preserve">The records are processed in the order in the file; note that if a referenced record is being inserted by the same file as a record that refers to it, the referenced record </w:t>
      </w:r>
      <w:r w:rsidR="009D6B12" w:rsidRPr="00736FD1">
        <w:rPr>
          <w:i/>
        </w:rPr>
        <w:t>must come</w:t>
      </w:r>
      <w:r w:rsidR="009D6B12">
        <w:t xml:space="preserve"> </w:t>
      </w:r>
      <w:r w:rsidR="009D6B12" w:rsidRPr="009D6B12">
        <w:rPr>
          <w:i/>
        </w:rPr>
        <w:t>before</w:t>
      </w:r>
      <w:r w:rsidR="009D6B12">
        <w:t xml:space="preserve"> the referring </w:t>
      </w:r>
      <w:r w:rsidR="00736FD1">
        <w:t>record</w:t>
      </w:r>
      <w:r w:rsidR="009D6B12">
        <w:t xml:space="preserve"> otherwise it </w:t>
      </w:r>
      <w:r w:rsidR="00736FD1">
        <w:t xml:space="preserve">will </w:t>
      </w:r>
      <w:r w:rsidR="009D6B12">
        <w:t xml:space="preserve">result in a business failure. For </w:t>
      </w:r>
      <w:proofErr w:type="gramStart"/>
      <w:r w:rsidR="009D6B12">
        <w:t>example</w:t>
      </w:r>
      <w:proofErr w:type="gramEnd"/>
      <w:r w:rsidR="009D6B12">
        <w:t xml:space="preserve"> if a file contains a User record that refers to a Counterparty record, the Counterparty record must come before the User record that refers to it.</w:t>
      </w:r>
    </w:p>
    <w:p w14:paraId="77D868E6" w14:textId="77777777" w:rsidR="009D6B12" w:rsidRDefault="009D6B12" w:rsidP="00AE4924"/>
    <w:p w14:paraId="003507DF" w14:textId="33295491" w:rsidR="00AE4924" w:rsidRPr="00AE4924" w:rsidRDefault="009D6B12" w:rsidP="00AE4924">
      <w:r>
        <w:t>As such t</w:t>
      </w:r>
      <w:r w:rsidR="00AE4924" w:rsidRPr="00AE4924">
        <w:t>he data should be provided</w:t>
      </w:r>
      <w:r>
        <w:t xml:space="preserve"> </w:t>
      </w:r>
      <w:r w:rsidR="00AE4924">
        <w:t>in the following order</w:t>
      </w:r>
      <w:r w:rsidR="00AE4924" w:rsidRPr="00AE4924">
        <w:t>:</w:t>
      </w:r>
    </w:p>
    <w:p w14:paraId="73D31802" w14:textId="77777777" w:rsidR="00AE4924" w:rsidRDefault="00AE4924" w:rsidP="00F54EF2">
      <w:pPr>
        <w:pStyle w:val="ListParagraph"/>
        <w:numPr>
          <w:ilvl w:val="0"/>
          <w:numId w:val="10"/>
        </w:numPr>
      </w:pPr>
      <w:r w:rsidRPr="00AE4924">
        <w:t>Counterparty Data</w:t>
      </w:r>
    </w:p>
    <w:p w14:paraId="588FBD3A" w14:textId="77777777" w:rsidR="00AE4924" w:rsidRPr="0021746F" w:rsidRDefault="00AE4924" w:rsidP="00F54EF2">
      <w:pPr>
        <w:pStyle w:val="ListParagraph"/>
        <w:numPr>
          <w:ilvl w:val="0"/>
          <w:numId w:val="10"/>
        </w:numPr>
      </w:pPr>
      <w:r w:rsidRPr="00AE4924">
        <w:rPr>
          <w:rFonts w:cstheme="minorBidi"/>
          <w:szCs w:val="22"/>
          <w:lang w:val="en-US"/>
        </w:rPr>
        <w:t>User Data</w:t>
      </w:r>
    </w:p>
    <w:p w14:paraId="2894771B" w14:textId="77777777" w:rsidR="0021746F" w:rsidRDefault="0021746F" w:rsidP="0021746F"/>
    <w:p w14:paraId="5E1533F0" w14:textId="6E767313" w:rsidR="0021746F" w:rsidRDefault="0021746F" w:rsidP="0021746F">
      <w:r>
        <w:t>The formats below are the same for the upload of new entities and for amendments to existing entities.</w:t>
      </w:r>
    </w:p>
    <w:p w14:paraId="4E4DCA0A" w14:textId="77777777" w:rsidR="00AE4924" w:rsidRPr="006507AE" w:rsidRDefault="00AE4924" w:rsidP="00AE4924">
      <w:pPr>
        <w:pStyle w:val="Heading4"/>
        <w:keepLines w:val="0"/>
        <w:numPr>
          <w:ilvl w:val="3"/>
          <w:numId w:val="0"/>
        </w:numPr>
        <w:tabs>
          <w:tab w:val="num" w:pos="864"/>
        </w:tabs>
        <w:spacing w:before="240"/>
        <w:ind w:left="864" w:hanging="864"/>
      </w:pPr>
      <w:r w:rsidRPr="006507AE">
        <w:t>Counterparty Data</w:t>
      </w:r>
    </w:p>
    <w:p w14:paraId="194CD181" w14:textId="2337E122" w:rsidR="00AE4924" w:rsidRDefault="00AE4924" w:rsidP="00AE4924">
      <w:r w:rsidRPr="00AE4924">
        <w:t xml:space="preserve">An example of the format of counterparty data is </w:t>
      </w:r>
      <w:r w:rsidR="002471A8">
        <w:t>shown below</w:t>
      </w:r>
      <w:r w:rsidR="00223162">
        <w:t>. This will create/update</w:t>
      </w:r>
      <w:r w:rsidRPr="00AE4924">
        <w:t>:</w:t>
      </w:r>
    </w:p>
    <w:p w14:paraId="31C49BC9" w14:textId="603E66D2" w:rsidR="00223162" w:rsidRDefault="00223162" w:rsidP="00223162">
      <w:pPr>
        <w:pStyle w:val="ListParagraph"/>
        <w:numPr>
          <w:ilvl w:val="0"/>
          <w:numId w:val="16"/>
        </w:numPr>
      </w:pPr>
      <w:r>
        <w:t xml:space="preserve">Firm </w:t>
      </w:r>
      <w:r w:rsidRPr="00223162">
        <w:rPr>
          <w:b/>
        </w:rPr>
        <w:t>COMPA</w:t>
      </w:r>
    </w:p>
    <w:p w14:paraId="5BBF9C58" w14:textId="1D46DA97" w:rsidR="00223162" w:rsidRDefault="00223162" w:rsidP="00223162">
      <w:pPr>
        <w:pStyle w:val="ListParagraph"/>
        <w:numPr>
          <w:ilvl w:val="0"/>
          <w:numId w:val="16"/>
        </w:numPr>
      </w:pPr>
      <w:r>
        <w:t xml:space="preserve">Counterparty </w:t>
      </w:r>
      <w:r w:rsidRPr="00223162">
        <w:rPr>
          <w:b/>
        </w:rPr>
        <w:t>COMPA LRG</w:t>
      </w:r>
    </w:p>
    <w:p w14:paraId="74813E7B" w14:textId="0A6B7058" w:rsidR="00223162" w:rsidRDefault="00223162" w:rsidP="00223162">
      <w:pPr>
        <w:pStyle w:val="ListParagraph"/>
        <w:numPr>
          <w:ilvl w:val="0"/>
          <w:numId w:val="16"/>
        </w:numPr>
      </w:pPr>
      <w:r>
        <w:t xml:space="preserve">An associated </w:t>
      </w:r>
      <w:proofErr w:type="spellStart"/>
      <w:r>
        <w:t>CounterpartyImportID</w:t>
      </w:r>
      <w:proofErr w:type="spellEnd"/>
      <w:r>
        <w:t xml:space="preserve"> with a key of </w:t>
      </w:r>
      <w:proofErr w:type="spellStart"/>
      <w:r w:rsidRPr="00223162">
        <w:rPr>
          <w:b/>
        </w:rPr>
        <w:t>StaticDataImporterIDCOMPA</w:t>
      </w:r>
      <w:proofErr w:type="spellEnd"/>
    </w:p>
    <w:p w14:paraId="2BE55721" w14:textId="77777777" w:rsidR="002471A8" w:rsidRPr="00AE4924" w:rsidRDefault="002471A8" w:rsidP="00AE4924"/>
    <w:p w14:paraId="562538A4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proofErr w:type="gramStart"/>
      <w:r>
        <w:rPr>
          <w:rFonts w:ascii="Consolas" w:hAnsi="Consolas" w:cs="Consolas"/>
          <w:sz w:val="22"/>
          <w:lang w:val="en-GB"/>
        </w:rPr>
        <w:t>&lt;?xml</w:t>
      </w:r>
      <w:proofErr w:type="gramEnd"/>
      <w:r>
        <w:rPr>
          <w:rFonts w:ascii="Consolas" w:hAnsi="Consolas" w:cs="Consolas"/>
          <w:sz w:val="22"/>
          <w:lang w:val="en-GB"/>
        </w:rPr>
        <w:t xml:space="preserve"> version="1.0" encoding="iso-8859-1"?&gt;</w:t>
      </w:r>
    </w:p>
    <w:p w14:paraId="6CFAC50A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>&lt;COUNTERPARTYS&gt;</w:t>
      </w:r>
    </w:p>
    <w:p w14:paraId="6B660C30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&lt;COUNTERPARTY&gt;</w:t>
      </w:r>
    </w:p>
    <w:p w14:paraId="44EE7B82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&lt;NAME&gt;COMPA&lt;/NAME&gt;</w:t>
      </w:r>
    </w:p>
    <w:p w14:paraId="0C04FDA0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&lt;FULLNAME&gt;COMPA full name&lt;/FULLNAME&gt;</w:t>
      </w:r>
    </w:p>
    <w:p w14:paraId="36829CF8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&lt;COUNTRY&gt;ZA&lt;/COUNTRY&gt;</w:t>
      </w:r>
    </w:p>
    <w:p w14:paraId="4BCCB8A0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&lt;SECTOR&gt;Business&lt;/SECTOR&gt;</w:t>
      </w:r>
    </w:p>
    <w:p w14:paraId="07D3A67F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&lt;ADDRESS&gt;Address of COMPA&lt;/ADDRESS&gt;</w:t>
      </w:r>
    </w:p>
    <w:p w14:paraId="5DA71DD7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&lt;TELEPHONENUMBER&gt;1234567890&lt;/TELEPHONENUMBER&gt;</w:t>
      </w:r>
    </w:p>
    <w:p w14:paraId="6F30BAC9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&lt;CUSTOMERTYPE&gt;Corporate&lt;/CUSTOMERTYPE&gt;</w:t>
      </w:r>
    </w:p>
    <w:p w14:paraId="3B7AB09F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&lt;FAXNUMBER&gt;987654321&lt;/FAXNUMBER &gt;</w:t>
      </w:r>
    </w:p>
    <w:p w14:paraId="6CD6AA7C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&lt;COUNTERPARTYIDSOURCE&gt;</w:t>
      </w:r>
      <w:proofErr w:type="spellStart"/>
      <w:r>
        <w:rPr>
          <w:rFonts w:ascii="Consolas" w:hAnsi="Consolas" w:cs="Consolas"/>
          <w:sz w:val="22"/>
          <w:lang w:val="en-GB"/>
        </w:rPr>
        <w:t>StaticDataImporter</w:t>
      </w:r>
      <w:proofErr w:type="spellEnd"/>
      <w:r>
        <w:rPr>
          <w:rFonts w:ascii="Consolas" w:hAnsi="Consolas" w:cs="Consolas"/>
          <w:sz w:val="22"/>
          <w:lang w:val="en-GB"/>
        </w:rPr>
        <w:t>&lt;/COUNTERPARTYIDSOURCE&gt;</w:t>
      </w:r>
    </w:p>
    <w:p w14:paraId="02575861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&lt;COUNTERPARTYID&gt;IDCOMPA&lt;/COUNTERPARTYID&gt;</w:t>
      </w:r>
    </w:p>
    <w:p w14:paraId="6BE62221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&lt;/COUNTERPARTY&gt;</w:t>
      </w:r>
    </w:p>
    <w:p w14:paraId="76B84239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>&lt;/COUNTERPARTYS&gt;</w:t>
      </w:r>
    </w:p>
    <w:p w14:paraId="7E16DC1D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4E07421D" w14:textId="77777777" w:rsidR="00AE4924" w:rsidRDefault="00AE4924" w:rsidP="00AE4924">
      <w:r w:rsidRPr="00AE4924">
        <w:t>Notes:</w:t>
      </w:r>
    </w:p>
    <w:p w14:paraId="4DCB6BA2" w14:textId="4472A35B" w:rsidR="002471A8" w:rsidRDefault="002471A8" w:rsidP="00F54EF2">
      <w:pPr>
        <w:pStyle w:val="ListParagraph"/>
        <w:numPr>
          <w:ilvl w:val="0"/>
          <w:numId w:val="8"/>
        </w:numPr>
        <w:spacing w:after="200" w:line="276" w:lineRule="auto"/>
        <w:contextualSpacing/>
        <w:jc w:val="left"/>
      </w:pPr>
      <w:r>
        <w:lastRenderedPageBreak/>
        <w:t xml:space="preserve">The following types of record are inserted/updated from the </w:t>
      </w:r>
      <w:r w:rsidR="00CD2F1B" w:rsidRPr="00852E40">
        <w:rPr>
          <w:rFonts w:cs="Courier New"/>
          <w:b/>
          <w:lang w:val="en-US"/>
        </w:rPr>
        <w:t>&lt;COUNTERPARTY&gt;</w:t>
      </w:r>
      <w:r w:rsidR="00CD2F1B">
        <w:t xml:space="preserve"> </w:t>
      </w:r>
      <w:r>
        <w:t>node:</w:t>
      </w:r>
    </w:p>
    <w:p w14:paraId="653336A3" w14:textId="259CCD89" w:rsidR="002471A8" w:rsidRDefault="002471A8" w:rsidP="002471A8">
      <w:pPr>
        <w:pStyle w:val="ListParagraph"/>
        <w:numPr>
          <w:ilvl w:val="1"/>
          <w:numId w:val="8"/>
        </w:numPr>
        <w:spacing w:after="200" w:line="276" w:lineRule="auto"/>
        <w:contextualSpacing/>
        <w:jc w:val="left"/>
      </w:pPr>
      <w:r>
        <w:t>Firm</w:t>
      </w:r>
    </w:p>
    <w:p w14:paraId="12E2E5F6" w14:textId="2415BE6A" w:rsidR="002471A8" w:rsidRDefault="002471A8" w:rsidP="002471A8">
      <w:pPr>
        <w:pStyle w:val="ListParagraph"/>
        <w:numPr>
          <w:ilvl w:val="1"/>
          <w:numId w:val="8"/>
        </w:numPr>
        <w:spacing w:after="200" w:line="276" w:lineRule="auto"/>
        <w:contextualSpacing/>
        <w:jc w:val="left"/>
      </w:pPr>
      <w:r>
        <w:t>Counterparty</w:t>
      </w:r>
    </w:p>
    <w:p w14:paraId="0B85B8F8" w14:textId="7136A473" w:rsidR="002471A8" w:rsidRDefault="002471A8" w:rsidP="002471A8">
      <w:pPr>
        <w:pStyle w:val="ListParagraph"/>
        <w:numPr>
          <w:ilvl w:val="1"/>
          <w:numId w:val="8"/>
        </w:numPr>
        <w:spacing w:after="200" w:line="276" w:lineRule="auto"/>
        <w:contextualSpacing/>
        <w:jc w:val="left"/>
      </w:pPr>
      <w:proofErr w:type="spellStart"/>
      <w:r>
        <w:t>CounterpartyImportID</w:t>
      </w:r>
      <w:proofErr w:type="spellEnd"/>
    </w:p>
    <w:p w14:paraId="07803CDD" w14:textId="0F80D4FC" w:rsidR="00AE4924" w:rsidRDefault="00AE4924" w:rsidP="00F54EF2">
      <w:pPr>
        <w:pStyle w:val="ListParagraph"/>
        <w:numPr>
          <w:ilvl w:val="0"/>
          <w:numId w:val="8"/>
        </w:numPr>
        <w:spacing w:after="200" w:line="276" w:lineRule="auto"/>
        <w:contextualSpacing/>
        <w:jc w:val="left"/>
      </w:pPr>
      <w:r w:rsidRPr="00F54EF2">
        <w:t xml:space="preserve">The </w:t>
      </w:r>
      <w:r w:rsidRPr="00F54EF2">
        <w:rPr>
          <w:rFonts w:cs="Courier New"/>
          <w:b/>
          <w:lang w:val="en-US"/>
        </w:rPr>
        <w:t>&lt;NAME&gt;</w:t>
      </w:r>
      <w:r w:rsidRPr="00F54EF2">
        <w:t xml:space="preserve"> field should contain just the ‘Firm’ short name</w:t>
      </w:r>
      <w:r w:rsidR="009D6B12">
        <w:t xml:space="preserve"> of the Counterparty</w:t>
      </w:r>
      <w:r w:rsidRPr="00F54EF2">
        <w:t xml:space="preserve">. The Centre is </w:t>
      </w:r>
      <w:r w:rsidR="009D6B12">
        <w:t xml:space="preserve">automatically set according to the Centre variable in the </w:t>
      </w:r>
      <w:proofErr w:type="spellStart"/>
      <w:r w:rsidR="009D6B12">
        <w:t>xsl</w:t>
      </w:r>
      <w:proofErr w:type="spellEnd"/>
    </w:p>
    <w:p w14:paraId="7489C6AC" w14:textId="302435CC" w:rsidR="00BF43D1" w:rsidRDefault="00BF43D1" w:rsidP="00BF43D1">
      <w:pPr>
        <w:pStyle w:val="ListParagraph"/>
        <w:numPr>
          <w:ilvl w:val="0"/>
          <w:numId w:val="8"/>
        </w:numPr>
        <w:spacing w:after="200" w:line="276" w:lineRule="auto"/>
        <w:contextualSpacing/>
        <w:jc w:val="left"/>
      </w:pPr>
      <w:r w:rsidRPr="00F54EF2">
        <w:t xml:space="preserve">The </w:t>
      </w:r>
      <w:r w:rsidRPr="00F54EF2">
        <w:rPr>
          <w:rFonts w:cs="Courier New"/>
          <w:b/>
          <w:lang w:val="en-US"/>
        </w:rPr>
        <w:t>&lt;</w:t>
      </w:r>
      <w:r w:rsidRPr="00BF43D1">
        <w:rPr>
          <w:rFonts w:cs="Courier New"/>
          <w:b/>
          <w:lang w:val="en-US"/>
        </w:rPr>
        <w:t>CUSTOMERTYPE</w:t>
      </w:r>
      <w:r w:rsidRPr="00F54EF2">
        <w:rPr>
          <w:rFonts w:cs="Courier New"/>
          <w:b/>
          <w:lang w:val="en-US"/>
        </w:rPr>
        <w:t>&gt;</w:t>
      </w:r>
      <w:r w:rsidRPr="00F54EF2">
        <w:t xml:space="preserve"> field </w:t>
      </w:r>
      <w:r>
        <w:t>can be set to any of the following valid values, as required:</w:t>
      </w:r>
    </w:p>
    <w:p w14:paraId="5533A9C2" w14:textId="77777777" w:rsidR="00BF43D1" w:rsidRDefault="00BF43D1" w:rsidP="00BF43D1">
      <w:pPr>
        <w:pStyle w:val="ListParagraph"/>
        <w:numPr>
          <w:ilvl w:val="1"/>
          <w:numId w:val="8"/>
        </w:numPr>
        <w:spacing w:after="200" w:line="276" w:lineRule="auto"/>
        <w:contextualSpacing/>
        <w:jc w:val="left"/>
      </w:pPr>
      <w:r>
        <w:t>“Corporate”</w:t>
      </w:r>
    </w:p>
    <w:p w14:paraId="1ACDE0BE" w14:textId="77777777" w:rsidR="00BF43D1" w:rsidRDefault="00BF43D1" w:rsidP="00BF43D1">
      <w:pPr>
        <w:pStyle w:val="ListParagraph"/>
        <w:numPr>
          <w:ilvl w:val="1"/>
          <w:numId w:val="8"/>
        </w:numPr>
        <w:spacing w:after="200" w:line="276" w:lineRule="auto"/>
        <w:contextualSpacing/>
        <w:jc w:val="left"/>
      </w:pPr>
      <w:r>
        <w:t>“Interbank”</w:t>
      </w:r>
    </w:p>
    <w:p w14:paraId="5611076A" w14:textId="03069F91" w:rsidR="00BF43D1" w:rsidRPr="00F54EF2" w:rsidRDefault="00BF43D1" w:rsidP="00BF43D1">
      <w:pPr>
        <w:pStyle w:val="ListParagraph"/>
        <w:numPr>
          <w:ilvl w:val="1"/>
          <w:numId w:val="8"/>
        </w:numPr>
        <w:spacing w:after="200" w:line="276" w:lineRule="auto"/>
        <w:contextualSpacing/>
        <w:jc w:val="left"/>
      </w:pPr>
      <w:r>
        <w:t>“Settlement”</w:t>
      </w:r>
    </w:p>
    <w:p w14:paraId="5DAB9418" w14:textId="77777777" w:rsidR="00AE4924" w:rsidRPr="00F5311D" w:rsidRDefault="00AE4924" w:rsidP="00F54EF2">
      <w:pPr>
        <w:pStyle w:val="ListParagraph"/>
        <w:numPr>
          <w:ilvl w:val="0"/>
          <w:numId w:val="8"/>
        </w:numPr>
        <w:spacing w:after="200" w:line="276" w:lineRule="auto"/>
        <w:contextualSpacing/>
        <w:jc w:val="left"/>
        <w:rPr>
          <w:rFonts w:cstheme="minorBidi"/>
        </w:rPr>
      </w:pPr>
      <w:r w:rsidRPr="00F54EF2">
        <w:t xml:space="preserve">The </w:t>
      </w:r>
      <w:r w:rsidRPr="00F54EF2">
        <w:rPr>
          <w:rFonts w:cs="Courier New"/>
          <w:b/>
          <w:lang w:val="en-US"/>
        </w:rPr>
        <w:t>&lt;COUNTERPARTYIDSOURCE</w:t>
      </w:r>
      <w:r w:rsidRPr="00F54EF2">
        <w:rPr>
          <w:rFonts w:cstheme="minorBidi"/>
          <w:b/>
        </w:rPr>
        <w:t>&gt;</w:t>
      </w:r>
      <w:r w:rsidRPr="00F54EF2">
        <w:rPr>
          <w:rFonts w:cstheme="minorBidi"/>
        </w:rPr>
        <w:t xml:space="preserve"> and</w:t>
      </w:r>
      <w:r w:rsidRPr="00F54EF2">
        <w:t xml:space="preserve"> </w:t>
      </w:r>
      <w:r w:rsidRPr="00F54EF2">
        <w:rPr>
          <w:rFonts w:cs="Courier New"/>
          <w:b/>
          <w:lang w:val="en-US"/>
        </w:rPr>
        <w:t>&lt;COUNTERPARTYID&gt;</w:t>
      </w:r>
      <w:r w:rsidRPr="00F54EF2">
        <w:t xml:space="preserve"> fields are used to create the </w:t>
      </w:r>
      <w:proofErr w:type="spellStart"/>
      <w:r w:rsidRPr="00F54EF2">
        <w:t>CounterpartyImportID</w:t>
      </w:r>
      <w:proofErr w:type="spellEnd"/>
      <w:r w:rsidRPr="00F54EF2">
        <w:t xml:space="preserve"> record – these two fields provide the key of that record.</w:t>
      </w:r>
    </w:p>
    <w:p w14:paraId="40959FC2" w14:textId="585648A0" w:rsidR="00F5311D" w:rsidRPr="00F5311D" w:rsidRDefault="00F5311D" w:rsidP="00F54EF2">
      <w:pPr>
        <w:pStyle w:val="ListParagraph"/>
        <w:numPr>
          <w:ilvl w:val="0"/>
          <w:numId w:val="8"/>
        </w:numPr>
        <w:spacing w:after="200" w:line="276" w:lineRule="auto"/>
        <w:contextualSpacing/>
        <w:jc w:val="left"/>
        <w:rPr>
          <w:rFonts w:cstheme="minorBidi"/>
        </w:rPr>
      </w:pPr>
      <w:r>
        <w:t xml:space="preserve">The Centre is set via an entry in the </w:t>
      </w:r>
      <w:proofErr w:type="spellStart"/>
      <w:r>
        <w:t>xsl</w:t>
      </w:r>
      <w:proofErr w:type="spellEnd"/>
      <w:r>
        <w:t xml:space="preserve"> file. For example:</w:t>
      </w:r>
    </w:p>
    <w:p w14:paraId="7ECB4D02" w14:textId="4F878D5E" w:rsidR="00F5311D" w:rsidRDefault="00F5311D" w:rsidP="00F5311D">
      <w:pPr>
        <w:pStyle w:val="ListParagraph"/>
        <w:numPr>
          <w:ilvl w:val="0"/>
          <w:numId w:val="0"/>
        </w:numPr>
        <w:spacing w:after="200" w:line="276" w:lineRule="auto"/>
        <w:ind w:left="1440"/>
        <w:contextualSpacing/>
        <w:jc w:val="left"/>
        <w:rPr>
          <w:rStyle w:val="m1"/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proofErr w:type="spellStart"/>
      <w:proofErr w:type="gramStart"/>
      <w:r>
        <w:rPr>
          <w:rStyle w:val="t1"/>
          <w:rFonts w:ascii="Verdana" w:hAnsi="Verdana"/>
          <w:sz w:val="20"/>
          <w:szCs w:val="20"/>
        </w:rPr>
        <w:t>xsl:variable</w:t>
      </w:r>
      <w:proofErr w:type="spellEnd"/>
      <w:proofErr w:type="gramEnd"/>
      <w:r>
        <w:rPr>
          <w:rStyle w:val="t1"/>
          <w:rFonts w:ascii="Verdana" w:hAnsi="Verdana"/>
          <w:sz w:val="20"/>
          <w:szCs w:val="20"/>
        </w:rPr>
        <w:t xml:space="preserve"> name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CENTRE</w:t>
      </w:r>
      <w:r>
        <w:rPr>
          <w:rStyle w:val="m1"/>
          <w:rFonts w:ascii="Verdana" w:hAnsi="Verdana"/>
          <w:sz w:val="20"/>
          <w:szCs w:val="20"/>
        </w:rPr>
        <w:t>"&gt;</w:t>
      </w:r>
      <w:r>
        <w:rPr>
          <w:rStyle w:val="tx1"/>
          <w:rFonts w:ascii="Verdana" w:hAnsi="Verdana"/>
          <w:sz w:val="20"/>
          <w:szCs w:val="20"/>
        </w:rPr>
        <w:t>LRG</w:t>
      </w:r>
      <w:r>
        <w:rPr>
          <w:rStyle w:val="m1"/>
          <w:rFonts w:ascii="Verdana" w:hAnsi="Verdana"/>
          <w:sz w:val="20"/>
          <w:szCs w:val="20"/>
        </w:rPr>
        <w:t>&lt;/</w:t>
      </w:r>
      <w:proofErr w:type="spellStart"/>
      <w:r>
        <w:rPr>
          <w:rStyle w:val="t1"/>
          <w:rFonts w:ascii="Verdana" w:hAnsi="Verdana"/>
          <w:sz w:val="20"/>
          <w:szCs w:val="20"/>
        </w:rPr>
        <w:t>xsl:variable</w:t>
      </w:r>
      <w:proofErr w:type="spellEnd"/>
      <w:r>
        <w:rPr>
          <w:rStyle w:val="m1"/>
          <w:rFonts w:ascii="Verdana" w:hAnsi="Verdana"/>
          <w:sz w:val="20"/>
          <w:szCs w:val="20"/>
        </w:rPr>
        <w:t>&gt;</w:t>
      </w:r>
    </w:p>
    <w:p w14:paraId="1E472565" w14:textId="71C95CCC" w:rsidR="00F5311D" w:rsidRDefault="00F5311D" w:rsidP="00F5311D">
      <w:pPr>
        <w:spacing w:after="200" w:line="276" w:lineRule="auto"/>
        <w:ind w:left="720"/>
        <w:contextualSpacing/>
        <w:jc w:val="left"/>
      </w:pPr>
      <w:r>
        <w:t>To set the Centre of the Counterparties to be the Centre of your choice, you will need to modify this variable in the customerimporter.xsl file as required.</w:t>
      </w:r>
    </w:p>
    <w:p w14:paraId="1F0DA66D" w14:textId="0B2DC4B6" w:rsidR="00852E40" w:rsidRPr="00F5311D" w:rsidRDefault="00852E40" w:rsidP="00852E40">
      <w:pPr>
        <w:pStyle w:val="ListParagraph"/>
        <w:numPr>
          <w:ilvl w:val="0"/>
          <w:numId w:val="8"/>
        </w:numPr>
        <w:spacing w:after="200" w:line="276" w:lineRule="auto"/>
        <w:contextualSpacing/>
        <w:jc w:val="left"/>
      </w:pPr>
      <w:r>
        <w:t xml:space="preserve">The outer </w:t>
      </w:r>
      <w:r w:rsidRPr="00852E40">
        <w:rPr>
          <w:rFonts w:cs="Courier New"/>
          <w:b/>
          <w:lang w:val="en-US"/>
        </w:rPr>
        <w:t xml:space="preserve">&lt;COUNTERPARTYS&gt; </w:t>
      </w:r>
      <w:r>
        <w:t xml:space="preserve">node can contain as many </w:t>
      </w:r>
      <w:r w:rsidRPr="00852E40">
        <w:rPr>
          <w:rFonts w:cs="Courier New"/>
          <w:b/>
          <w:lang w:val="en-US"/>
        </w:rPr>
        <w:t>&lt;COUNTERPARTY&gt;</w:t>
      </w:r>
      <w:r>
        <w:t xml:space="preserve"> nodes as required</w:t>
      </w:r>
    </w:p>
    <w:p w14:paraId="1A5D4433" w14:textId="77777777" w:rsidR="00AE4924" w:rsidRDefault="00AE4924" w:rsidP="00AE4924">
      <w:pPr>
        <w:pStyle w:val="Heading4"/>
        <w:keepLines w:val="0"/>
        <w:numPr>
          <w:ilvl w:val="3"/>
          <w:numId w:val="0"/>
        </w:numPr>
        <w:tabs>
          <w:tab w:val="num" w:pos="864"/>
        </w:tabs>
        <w:spacing w:before="240"/>
        <w:ind w:left="864" w:hanging="864"/>
      </w:pPr>
      <w:r w:rsidRPr="006507AE">
        <w:t>User Data</w:t>
      </w:r>
    </w:p>
    <w:p w14:paraId="2257E8ED" w14:textId="77777777" w:rsidR="00223162" w:rsidRDefault="00852E40" w:rsidP="00223162">
      <w:r w:rsidRPr="00AE4924">
        <w:t xml:space="preserve">An example of the format of </w:t>
      </w:r>
      <w:r>
        <w:t>user</w:t>
      </w:r>
      <w:r w:rsidRPr="00AE4924">
        <w:t xml:space="preserve"> data is </w:t>
      </w:r>
      <w:r>
        <w:t>shown below</w:t>
      </w:r>
      <w:r w:rsidR="00223162">
        <w:t>. This will create/update</w:t>
      </w:r>
      <w:r w:rsidR="00223162" w:rsidRPr="00AE4924">
        <w:t>:</w:t>
      </w:r>
    </w:p>
    <w:p w14:paraId="1A574DFB" w14:textId="170094F6" w:rsidR="00223162" w:rsidRDefault="00223162" w:rsidP="009D4311">
      <w:pPr>
        <w:pStyle w:val="ListParagraph"/>
        <w:numPr>
          <w:ilvl w:val="0"/>
          <w:numId w:val="16"/>
        </w:numPr>
      </w:pPr>
      <w:proofErr w:type="gramStart"/>
      <w:r>
        <w:t xml:space="preserve">User  </w:t>
      </w:r>
      <w:r w:rsidRPr="00223162">
        <w:rPr>
          <w:b/>
        </w:rPr>
        <w:t>LiteTest</w:t>
      </w:r>
      <w:proofErr w:type="gramEnd"/>
      <w:r w:rsidRPr="00223162">
        <w:rPr>
          <w:b/>
        </w:rPr>
        <w:t>1</w:t>
      </w:r>
      <w:r>
        <w:t xml:space="preserve">, associated with Counterparty </w:t>
      </w:r>
      <w:r w:rsidRPr="00223162">
        <w:rPr>
          <w:b/>
        </w:rPr>
        <w:t>COMPA LRG</w:t>
      </w:r>
    </w:p>
    <w:p w14:paraId="22575460" w14:textId="2555E49C" w:rsidR="00223162" w:rsidRDefault="00223162" w:rsidP="00223162">
      <w:pPr>
        <w:pStyle w:val="ListParagraph"/>
        <w:numPr>
          <w:ilvl w:val="0"/>
          <w:numId w:val="16"/>
        </w:numPr>
      </w:pPr>
      <w:r>
        <w:t xml:space="preserve">An associated </w:t>
      </w:r>
      <w:proofErr w:type="spellStart"/>
      <w:r>
        <w:t>MandatedUser</w:t>
      </w:r>
      <w:proofErr w:type="spellEnd"/>
      <w:r w:rsidR="000A7A79">
        <w:t xml:space="preserve"> record</w:t>
      </w:r>
    </w:p>
    <w:p w14:paraId="57941D7B" w14:textId="77777777" w:rsidR="00852E40" w:rsidRPr="00852E40" w:rsidRDefault="00852E40" w:rsidP="00852E40"/>
    <w:p w14:paraId="7074EB3C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proofErr w:type="gramStart"/>
      <w:r>
        <w:rPr>
          <w:rFonts w:ascii="Consolas" w:hAnsi="Consolas" w:cs="Consolas"/>
          <w:sz w:val="22"/>
          <w:lang w:val="en-GB"/>
        </w:rPr>
        <w:t>&lt;?xml</w:t>
      </w:r>
      <w:proofErr w:type="gramEnd"/>
      <w:r>
        <w:rPr>
          <w:rFonts w:ascii="Consolas" w:hAnsi="Consolas" w:cs="Consolas"/>
          <w:sz w:val="22"/>
          <w:lang w:val="en-GB"/>
        </w:rPr>
        <w:t xml:space="preserve"> version="1.0" encoding="iso-8859-1"?&gt;</w:t>
      </w:r>
    </w:p>
    <w:p w14:paraId="50715222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>&lt;USERS&gt;</w:t>
      </w:r>
    </w:p>
    <w:p w14:paraId="2668CD93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&lt;USER&gt;</w:t>
      </w:r>
    </w:p>
    <w:p w14:paraId="1DA35779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&lt;NAME&gt;LiteTest1&lt;/NAME&gt;</w:t>
      </w:r>
    </w:p>
    <w:p w14:paraId="1E5F72FC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&lt;SOURCEUSER&gt;</w:t>
      </w:r>
      <w:proofErr w:type="spellStart"/>
      <w:r>
        <w:rPr>
          <w:rFonts w:ascii="Consolas" w:hAnsi="Consolas" w:cs="Consolas"/>
          <w:sz w:val="22"/>
          <w:lang w:val="en-GB"/>
        </w:rPr>
        <w:t>LiteUserTemplate</w:t>
      </w:r>
      <w:proofErr w:type="spellEnd"/>
      <w:r>
        <w:rPr>
          <w:rFonts w:ascii="Consolas" w:hAnsi="Consolas" w:cs="Consolas"/>
          <w:sz w:val="22"/>
          <w:lang w:val="en-GB"/>
        </w:rPr>
        <w:t>&lt;/SOURCEUSER&gt;</w:t>
      </w:r>
    </w:p>
    <w:p w14:paraId="4ECADF99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&lt;FULLNAME&gt;LiteTest1 Full Name&lt;/FULLNAME&gt;</w:t>
      </w:r>
    </w:p>
    <w:p w14:paraId="57F0D74F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&lt;EMAILADDRESS&gt;test1@rmb.co.za&lt;/EMAILADDRESS&gt;</w:t>
      </w:r>
    </w:p>
    <w:p w14:paraId="4D80CCA9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&lt;ENABLED&gt;true&lt;/ENABLED&gt;</w:t>
      </w:r>
    </w:p>
    <w:p w14:paraId="61385CDD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&lt;LANGUAGE&gt;</w:t>
      </w:r>
      <w:proofErr w:type="spellStart"/>
      <w:r>
        <w:rPr>
          <w:rFonts w:ascii="Consolas" w:hAnsi="Consolas" w:cs="Consolas"/>
          <w:sz w:val="22"/>
          <w:lang w:val="en-GB"/>
        </w:rPr>
        <w:t>en_GB</w:t>
      </w:r>
      <w:proofErr w:type="spellEnd"/>
      <w:r>
        <w:rPr>
          <w:rFonts w:ascii="Consolas" w:hAnsi="Consolas" w:cs="Consolas"/>
          <w:sz w:val="22"/>
          <w:lang w:val="en-GB"/>
        </w:rPr>
        <w:t>&lt;/LANGUAGE&gt;</w:t>
      </w:r>
    </w:p>
    <w:p w14:paraId="4A4F7296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&lt;TELEPHONENUMBER&gt;02081234567&lt;/TELEPHONENUMBER&gt;</w:t>
      </w:r>
    </w:p>
    <w:p w14:paraId="64EBB856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&lt;COUNTERPARTY&gt;COMPA&lt;/COUNTERPARTY&gt;</w:t>
      </w:r>
    </w:p>
    <w:p w14:paraId="420B9EE6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&lt;CURRENCY&gt;ZAR&lt;/CURRENCY&gt;</w:t>
      </w:r>
    </w:p>
    <w:p w14:paraId="52DBA75C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&lt;CURRENCYPAIR&gt;USDZAR&lt;/CURRENCYPAIR&gt;</w:t>
      </w:r>
    </w:p>
    <w:p w14:paraId="4FB04B0A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&lt;MMESPMODE&gt;Disabled&lt;/MMESPMODE&gt;</w:t>
      </w:r>
    </w:p>
    <w:p w14:paraId="393B9793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&lt;GROUPS&gt;</w:t>
      </w:r>
    </w:p>
    <w:p w14:paraId="3E32AD2E" w14:textId="60020BED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&lt;GROUP&gt;</w:t>
      </w:r>
      <w:proofErr w:type="spellStart"/>
      <w:r>
        <w:rPr>
          <w:rFonts w:ascii="Consolas" w:hAnsi="Consolas" w:cs="Consolas"/>
          <w:sz w:val="22"/>
          <w:lang w:val="en-GB"/>
        </w:rPr>
        <w:t>AccelerateLite</w:t>
      </w:r>
      <w:proofErr w:type="spellEnd"/>
      <w:r>
        <w:rPr>
          <w:rFonts w:ascii="Consolas" w:hAnsi="Consolas" w:cs="Consolas"/>
          <w:sz w:val="22"/>
          <w:lang w:val="en-GB"/>
        </w:rPr>
        <w:t>&lt;/GROUP&gt;</w:t>
      </w:r>
    </w:p>
    <w:p w14:paraId="392AA231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lastRenderedPageBreak/>
        <w:t xml:space="preserve">      &lt;GROUP&gt;</w:t>
      </w:r>
      <w:proofErr w:type="spellStart"/>
      <w:r>
        <w:rPr>
          <w:rFonts w:ascii="Consolas" w:hAnsi="Consolas" w:cs="Consolas"/>
          <w:sz w:val="22"/>
          <w:lang w:val="en-GB"/>
        </w:rPr>
        <w:t>LicenceEtrader</w:t>
      </w:r>
      <w:proofErr w:type="spellEnd"/>
      <w:r>
        <w:rPr>
          <w:rFonts w:ascii="Consolas" w:hAnsi="Consolas" w:cs="Consolas"/>
          <w:sz w:val="22"/>
          <w:lang w:val="en-GB"/>
        </w:rPr>
        <w:t>&lt;/GROUP&gt;</w:t>
      </w:r>
    </w:p>
    <w:p w14:paraId="339CFB88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&lt;/GROUPS&gt;</w:t>
      </w:r>
    </w:p>
    <w:p w14:paraId="286A600F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&lt;MANDATEDUSER&gt;</w:t>
      </w:r>
    </w:p>
    <w:p w14:paraId="13F3D626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&lt;NAME&gt;LiteTest1 Full Name&lt;/NAME&gt;</w:t>
      </w:r>
    </w:p>
    <w:p w14:paraId="0C6B3A36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&lt;TYPE&gt;Both&lt;/TYPE&gt;</w:t>
      </w:r>
    </w:p>
    <w:p w14:paraId="08A4EB42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&lt;TELEPHONENUMBER&gt;1234567890&lt;/TELEPHONENUMBER&gt;</w:t>
      </w:r>
    </w:p>
    <w:p w14:paraId="39E1FAF3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&lt;EMAILADDRESS&gt;test1@rmb.co.za&lt;/EMAILADDRESS&gt;</w:t>
      </w:r>
    </w:p>
    <w:p w14:paraId="2D650A0E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&lt;NOTIFY&gt;true&lt;/NOTIFY&gt;</w:t>
      </w:r>
    </w:p>
    <w:p w14:paraId="183F8365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&lt;ACTIVE&gt;true&lt;/ACTIVE&gt;</w:t>
      </w:r>
    </w:p>
    <w:p w14:paraId="57A07808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&lt;/MANDATEDUSER&gt;</w:t>
      </w:r>
    </w:p>
    <w:p w14:paraId="4229A98A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&lt;/USER&gt;</w:t>
      </w:r>
    </w:p>
    <w:p w14:paraId="5359FCC8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>&lt;/USERS&gt;</w:t>
      </w:r>
    </w:p>
    <w:p w14:paraId="655FF615" w14:textId="77777777" w:rsidR="00AE4924" w:rsidRPr="00AE4924" w:rsidRDefault="00AE4924" w:rsidP="00AE4924">
      <w:pPr>
        <w:pStyle w:val="BodyTextIndent2"/>
        <w:widowControl/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2D707945" w14:textId="77777777" w:rsidR="00AE4924" w:rsidRDefault="00AE4924" w:rsidP="00AE4924">
      <w:r w:rsidRPr="003B04F3">
        <w:t>Notes:</w:t>
      </w:r>
    </w:p>
    <w:p w14:paraId="41DF544C" w14:textId="1512666A" w:rsidR="002471A8" w:rsidRDefault="002471A8" w:rsidP="002471A8">
      <w:pPr>
        <w:pStyle w:val="ListParagraph"/>
        <w:numPr>
          <w:ilvl w:val="0"/>
          <w:numId w:val="8"/>
        </w:numPr>
        <w:spacing w:after="200" w:line="276" w:lineRule="auto"/>
        <w:contextualSpacing/>
        <w:jc w:val="left"/>
      </w:pPr>
      <w:r>
        <w:t xml:space="preserve">The following types of record are inserted/updated from the </w:t>
      </w:r>
      <w:r w:rsidR="00CD2F1B">
        <w:rPr>
          <w:rFonts w:ascii="Consolas" w:hAnsi="Consolas" w:cs="Consolas"/>
          <w:sz w:val="22"/>
        </w:rPr>
        <w:t>&lt;</w:t>
      </w:r>
      <w:r w:rsidR="00CD2F1B" w:rsidRPr="00CD2F1B">
        <w:rPr>
          <w:rFonts w:cs="Courier New"/>
          <w:b/>
          <w:lang w:val="en-US"/>
        </w:rPr>
        <w:t>USER&gt;</w:t>
      </w:r>
      <w:r w:rsidR="00CD2F1B">
        <w:rPr>
          <w:rFonts w:cs="Courier New"/>
          <w:b/>
          <w:lang w:val="en-US"/>
        </w:rPr>
        <w:t xml:space="preserve"> </w:t>
      </w:r>
      <w:r>
        <w:t>node:</w:t>
      </w:r>
    </w:p>
    <w:p w14:paraId="2FB1AD38" w14:textId="163B92A5" w:rsidR="002471A8" w:rsidRDefault="002471A8" w:rsidP="002471A8">
      <w:pPr>
        <w:pStyle w:val="ListParagraph"/>
        <w:numPr>
          <w:ilvl w:val="1"/>
          <w:numId w:val="8"/>
        </w:numPr>
        <w:spacing w:after="200" w:line="276" w:lineRule="auto"/>
        <w:contextualSpacing/>
        <w:jc w:val="left"/>
      </w:pPr>
      <w:r>
        <w:t>User</w:t>
      </w:r>
    </w:p>
    <w:p w14:paraId="4E4F0D5E" w14:textId="6B2FFB2D" w:rsidR="002471A8" w:rsidRDefault="002471A8" w:rsidP="002471A8">
      <w:pPr>
        <w:pStyle w:val="ListParagraph"/>
        <w:numPr>
          <w:ilvl w:val="1"/>
          <w:numId w:val="8"/>
        </w:numPr>
        <w:spacing w:after="200" w:line="276" w:lineRule="auto"/>
        <w:contextualSpacing/>
        <w:jc w:val="left"/>
      </w:pPr>
      <w:proofErr w:type="spellStart"/>
      <w:r>
        <w:t>MandatedUser</w:t>
      </w:r>
      <w:proofErr w:type="spellEnd"/>
    </w:p>
    <w:p w14:paraId="17FD6229" w14:textId="673B4B16" w:rsidR="002471A8" w:rsidRDefault="009E02F8" w:rsidP="00F54EF2">
      <w:pPr>
        <w:pStyle w:val="ListParagraph"/>
        <w:numPr>
          <w:ilvl w:val="0"/>
          <w:numId w:val="8"/>
        </w:numPr>
        <w:spacing w:after="200" w:line="276" w:lineRule="auto"/>
        <w:contextualSpacing/>
        <w:jc w:val="left"/>
      </w:pPr>
      <w:r>
        <w:t xml:space="preserve">The </w:t>
      </w:r>
      <w:r>
        <w:rPr>
          <w:rFonts w:cs="Courier New"/>
          <w:b/>
          <w:lang w:val="en-US"/>
        </w:rPr>
        <w:t>&lt;</w:t>
      </w:r>
      <w:r w:rsidRPr="002471A8">
        <w:rPr>
          <w:rFonts w:cs="Courier New"/>
          <w:b/>
          <w:lang w:val="en-US"/>
        </w:rPr>
        <w:t>SOURCEUSER</w:t>
      </w:r>
      <w:r w:rsidRPr="00F54EF2">
        <w:rPr>
          <w:rFonts w:cs="Courier New"/>
          <w:b/>
          <w:lang w:val="en-US"/>
        </w:rPr>
        <w:t>&gt;</w:t>
      </w:r>
      <w:r w:rsidRPr="00F54EF2">
        <w:rPr>
          <w:rFonts w:cstheme="minorBidi"/>
        </w:rPr>
        <w:t xml:space="preserve"> </w:t>
      </w:r>
      <w:r w:rsidRPr="00F54EF2">
        <w:t>field</w:t>
      </w:r>
      <w:r>
        <w:t xml:space="preserve"> should be set to the template User.</w:t>
      </w:r>
      <w:r w:rsidR="00CD2F1B">
        <w:t xml:space="preserve"> </w:t>
      </w:r>
      <w:r w:rsidR="002471A8">
        <w:t xml:space="preserve">The new User will be created as a copy of a template User, and the fields provided in the import file will override those </w:t>
      </w:r>
      <w:r>
        <w:t xml:space="preserve">inherited </w:t>
      </w:r>
      <w:r w:rsidR="002471A8">
        <w:t xml:space="preserve">from the template user, where provided. </w:t>
      </w:r>
    </w:p>
    <w:p w14:paraId="3DC8C6B2" w14:textId="4ADB656F" w:rsidR="00FB40C5" w:rsidRDefault="00FB40C5" w:rsidP="00FB40C5">
      <w:pPr>
        <w:pStyle w:val="ListParagraph"/>
        <w:numPr>
          <w:ilvl w:val="0"/>
          <w:numId w:val="8"/>
        </w:numPr>
        <w:spacing w:after="200" w:line="276" w:lineRule="auto"/>
        <w:contextualSpacing/>
        <w:jc w:val="left"/>
      </w:pPr>
      <w:r>
        <w:t>The password of new users is set to the password of the template user. The new users are forced to change their password on the first login.</w:t>
      </w:r>
    </w:p>
    <w:p w14:paraId="28DA1CEB" w14:textId="7D5C19F5" w:rsidR="002471A8" w:rsidRDefault="002471A8" w:rsidP="00F54EF2">
      <w:pPr>
        <w:pStyle w:val="ListParagraph"/>
        <w:numPr>
          <w:ilvl w:val="0"/>
          <w:numId w:val="8"/>
        </w:numPr>
        <w:spacing w:after="200" w:line="276" w:lineRule="auto"/>
        <w:contextualSpacing/>
        <w:jc w:val="left"/>
      </w:pPr>
      <w:r>
        <w:t xml:space="preserve">The </w:t>
      </w:r>
      <w:r w:rsidRPr="00F54EF2">
        <w:rPr>
          <w:rFonts w:cs="Courier New"/>
          <w:b/>
          <w:lang w:val="en-US"/>
        </w:rPr>
        <w:t>&lt;</w:t>
      </w:r>
      <w:r w:rsidRPr="002471A8">
        <w:rPr>
          <w:rFonts w:cs="Courier New"/>
          <w:b/>
          <w:lang w:val="en-US"/>
        </w:rPr>
        <w:t>COUNTERPARTY</w:t>
      </w:r>
      <w:r w:rsidRPr="00F54EF2">
        <w:rPr>
          <w:rFonts w:cs="Courier New"/>
          <w:b/>
          <w:lang w:val="en-US"/>
        </w:rPr>
        <w:t>&gt;</w:t>
      </w:r>
      <w:r w:rsidRPr="00F54EF2">
        <w:rPr>
          <w:rFonts w:cstheme="minorBidi"/>
        </w:rPr>
        <w:t xml:space="preserve"> </w:t>
      </w:r>
      <w:r w:rsidRPr="00F54EF2">
        <w:t>field</w:t>
      </w:r>
      <w:r>
        <w:t xml:space="preserve"> should be set to the </w:t>
      </w:r>
      <w:r w:rsidRPr="002471A8">
        <w:rPr>
          <w:b/>
        </w:rPr>
        <w:t>Firm</w:t>
      </w:r>
      <w:r>
        <w:t xml:space="preserve"> name of the Trading Entity to which the User belongs</w:t>
      </w:r>
    </w:p>
    <w:p w14:paraId="320B80DD" w14:textId="15DA63AC" w:rsidR="002471A8" w:rsidRDefault="002471A8" w:rsidP="002471A8">
      <w:pPr>
        <w:pStyle w:val="ListParagraph"/>
        <w:numPr>
          <w:ilvl w:val="0"/>
          <w:numId w:val="8"/>
        </w:numPr>
        <w:spacing w:after="200" w:line="276" w:lineRule="auto"/>
        <w:contextualSpacing/>
        <w:jc w:val="left"/>
      </w:pPr>
      <w:r w:rsidRPr="00F54EF2">
        <w:t xml:space="preserve">The </w:t>
      </w:r>
      <w:r w:rsidRPr="00F54EF2">
        <w:rPr>
          <w:rFonts w:cs="Courier New"/>
          <w:b/>
          <w:lang w:val="en-US"/>
        </w:rPr>
        <w:t>&lt;GROUPS&gt;</w:t>
      </w:r>
      <w:r w:rsidRPr="00F54EF2">
        <w:rPr>
          <w:rFonts w:cstheme="minorBidi"/>
          <w:b/>
        </w:rPr>
        <w:t xml:space="preserve"> </w:t>
      </w:r>
      <w:r w:rsidRPr="00F54EF2">
        <w:t xml:space="preserve">node </w:t>
      </w:r>
      <w:r w:rsidR="007D4D56">
        <w:t xml:space="preserve">is optional and </w:t>
      </w:r>
      <w:r w:rsidRPr="00F54EF2">
        <w:t xml:space="preserve">can contain multiple </w:t>
      </w:r>
      <w:r w:rsidRPr="00F54EF2">
        <w:rPr>
          <w:rFonts w:cs="Courier New"/>
          <w:b/>
          <w:lang w:val="en-US"/>
        </w:rPr>
        <w:t xml:space="preserve">&lt;GROUP&gt; </w:t>
      </w:r>
      <w:r w:rsidRPr="00F54EF2">
        <w:t>fields, one for each Group to which the User belongs</w:t>
      </w:r>
      <w:r>
        <w:t xml:space="preserve">. If the Groups node is left </w:t>
      </w:r>
      <w:proofErr w:type="gramStart"/>
      <w:r>
        <w:t>empty</w:t>
      </w:r>
      <w:proofErr w:type="gramEnd"/>
      <w:r>
        <w:t xml:space="preserve"> then the new User will inherit the Groups to which the template user belongs.</w:t>
      </w:r>
    </w:p>
    <w:p w14:paraId="4EE90649" w14:textId="77777777" w:rsidR="00AE4924" w:rsidRPr="00F54EF2" w:rsidRDefault="00AE4924" w:rsidP="00F54EF2">
      <w:pPr>
        <w:pStyle w:val="ListParagraph"/>
        <w:numPr>
          <w:ilvl w:val="0"/>
          <w:numId w:val="8"/>
        </w:numPr>
        <w:spacing w:after="200" w:line="276" w:lineRule="auto"/>
        <w:contextualSpacing/>
        <w:jc w:val="left"/>
      </w:pPr>
      <w:r w:rsidRPr="00F54EF2">
        <w:t xml:space="preserve">The valid values for the </w:t>
      </w:r>
      <w:r w:rsidRPr="00F54EF2">
        <w:rPr>
          <w:rFonts w:cs="Courier New"/>
          <w:b/>
          <w:lang w:val="en-US"/>
        </w:rPr>
        <w:t>&lt;MMESPMODE&gt;</w:t>
      </w:r>
      <w:r w:rsidRPr="00F54EF2">
        <w:rPr>
          <w:rFonts w:cstheme="minorBidi"/>
        </w:rPr>
        <w:t xml:space="preserve"> </w:t>
      </w:r>
      <w:r w:rsidRPr="00F54EF2">
        <w:t>field are:</w:t>
      </w:r>
    </w:p>
    <w:p w14:paraId="5CA2FD87" w14:textId="77777777" w:rsidR="00AE4924" w:rsidRPr="00F54EF2" w:rsidRDefault="00AE4924" w:rsidP="00F54EF2">
      <w:pPr>
        <w:pStyle w:val="ListParagraph"/>
        <w:numPr>
          <w:ilvl w:val="1"/>
          <w:numId w:val="8"/>
        </w:numPr>
        <w:spacing w:after="200" w:line="276" w:lineRule="auto"/>
        <w:contextualSpacing/>
        <w:jc w:val="left"/>
        <w:rPr>
          <w:b/>
        </w:rPr>
      </w:pPr>
      <w:r w:rsidRPr="00F54EF2">
        <w:rPr>
          <w:b/>
        </w:rPr>
        <w:t>Disabled</w:t>
      </w:r>
    </w:p>
    <w:p w14:paraId="73E50A2B" w14:textId="77777777" w:rsidR="00AE4924" w:rsidRPr="00F54EF2" w:rsidRDefault="00AE4924" w:rsidP="00F54EF2">
      <w:pPr>
        <w:pStyle w:val="ListParagraph"/>
        <w:numPr>
          <w:ilvl w:val="1"/>
          <w:numId w:val="8"/>
        </w:numPr>
        <w:spacing w:after="200" w:line="276" w:lineRule="auto"/>
        <w:contextualSpacing/>
        <w:jc w:val="left"/>
        <w:rPr>
          <w:b/>
        </w:rPr>
      </w:pPr>
      <w:r w:rsidRPr="00F54EF2">
        <w:rPr>
          <w:b/>
        </w:rPr>
        <w:t>Depos Only</w:t>
      </w:r>
    </w:p>
    <w:p w14:paraId="34C40391" w14:textId="77777777" w:rsidR="00AE4924" w:rsidRPr="00F54EF2" w:rsidRDefault="00AE4924" w:rsidP="00F54EF2">
      <w:pPr>
        <w:pStyle w:val="ListParagraph"/>
        <w:numPr>
          <w:ilvl w:val="1"/>
          <w:numId w:val="8"/>
        </w:numPr>
        <w:spacing w:after="200" w:line="276" w:lineRule="auto"/>
        <w:contextualSpacing/>
        <w:jc w:val="left"/>
        <w:rPr>
          <w:b/>
        </w:rPr>
      </w:pPr>
      <w:r w:rsidRPr="00F54EF2">
        <w:rPr>
          <w:rFonts w:cstheme="minorBidi"/>
          <w:b/>
        </w:rPr>
        <w:t>Loan &amp;amp; Deposit</w:t>
      </w:r>
    </w:p>
    <w:p w14:paraId="5EC99389" w14:textId="77777777" w:rsidR="00AE4924" w:rsidRDefault="00AE4924" w:rsidP="00AE4924">
      <w:pPr>
        <w:pStyle w:val="ListParagraph"/>
        <w:numPr>
          <w:ilvl w:val="0"/>
          <w:numId w:val="0"/>
        </w:numPr>
        <w:ind w:left="1440"/>
      </w:pPr>
      <w:r w:rsidRPr="00F54EF2">
        <w:t>In this case the special character “&amp;” must be represented by the sequence “&amp;amp;”</w:t>
      </w:r>
    </w:p>
    <w:p w14:paraId="4BAE2DAD" w14:textId="4887E9FE" w:rsidR="00C34687" w:rsidRDefault="00C34687" w:rsidP="00C34687">
      <w:pPr>
        <w:pStyle w:val="ListParagraph"/>
        <w:numPr>
          <w:ilvl w:val="0"/>
          <w:numId w:val="8"/>
        </w:numPr>
        <w:spacing w:after="200" w:line="276" w:lineRule="auto"/>
        <w:contextualSpacing/>
        <w:jc w:val="left"/>
      </w:pPr>
      <w:r>
        <w:t xml:space="preserve">The </w:t>
      </w:r>
      <w:r>
        <w:rPr>
          <w:b/>
        </w:rPr>
        <w:t>System User</w:t>
      </w:r>
      <w:r>
        <w:t xml:space="preserve"> field of the </w:t>
      </w:r>
      <w:r w:rsidR="00852E40">
        <w:t xml:space="preserve">resulting </w:t>
      </w:r>
      <w:r>
        <w:t xml:space="preserve">Mandated User record is set to the </w:t>
      </w:r>
      <w:r w:rsidR="00D73A7B">
        <w:t xml:space="preserve">user identified by the </w:t>
      </w:r>
      <w:r w:rsidR="00D73A7B" w:rsidRPr="00F54EF2">
        <w:rPr>
          <w:rFonts w:cs="Courier New"/>
          <w:b/>
          <w:lang w:val="en-US"/>
        </w:rPr>
        <w:t>&lt;NAME&gt;</w:t>
      </w:r>
      <w:r w:rsidR="00D73A7B" w:rsidRPr="00F54EF2">
        <w:t xml:space="preserve"> field</w:t>
      </w:r>
      <w:r w:rsidR="00D73A7B">
        <w:t xml:space="preserve"> of the enveloping User node</w:t>
      </w:r>
    </w:p>
    <w:p w14:paraId="1BD3E1DC" w14:textId="060538C8" w:rsidR="00852E40" w:rsidRPr="00F5311D" w:rsidRDefault="00852E40" w:rsidP="00852E40">
      <w:pPr>
        <w:pStyle w:val="ListParagraph"/>
        <w:numPr>
          <w:ilvl w:val="0"/>
          <w:numId w:val="8"/>
        </w:numPr>
        <w:spacing w:after="200" w:line="276" w:lineRule="auto"/>
        <w:contextualSpacing/>
        <w:jc w:val="left"/>
      </w:pPr>
      <w:r>
        <w:t xml:space="preserve">The outer </w:t>
      </w:r>
      <w:r w:rsidRPr="00852E40">
        <w:rPr>
          <w:rFonts w:cs="Courier New"/>
          <w:b/>
          <w:lang w:val="en-US"/>
        </w:rPr>
        <w:t xml:space="preserve">&lt;USERS&gt; </w:t>
      </w:r>
      <w:r>
        <w:t xml:space="preserve">node can contain as many </w:t>
      </w:r>
      <w:r w:rsidRPr="00852E40">
        <w:rPr>
          <w:rFonts w:cs="Courier New"/>
          <w:b/>
          <w:lang w:val="en-US"/>
        </w:rPr>
        <w:t>&lt;USER&gt;</w:t>
      </w:r>
      <w:r>
        <w:t xml:space="preserve"> nodes as required</w:t>
      </w:r>
    </w:p>
    <w:p w14:paraId="0B8C1030" w14:textId="1755B5E4" w:rsidR="00852E40" w:rsidRDefault="00852E40" w:rsidP="00852E40">
      <w:pPr>
        <w:pStyle w:val="Heading4"/>
        <w:keepLines w:val="0"/>
        <w:numPr>
          <w:ilvl w:val="3"/>
          <w:numId w:val="0"/>
        </w:numPr>
        <w:tabs>
          <w:tab w:val="num" w:pos="864"/>
        </w:tabs>
        <w:spacing w:before="240"/>
        <w:ind w:left="864" w:hanging="864"/>
      </w:pPr>
      <w:r w:rsidRPr="006507AE">
        <w:t xml:space="preserve">Counterparty </w:t>
      </w:r>
      <w:r>
        <w:t xml:space="preserve">and User </w:t>
      </w:r>
      <w:r w:rsidRPr="006507AE">
        <w:t>Data</w:t>
      </w:r>
    </w:p>
    <w:p w14:paraId="104BDC0E" w14:textId="5BB5E545" w:rsidR="00223162" w:rsidRDefault="00852E40" w:rsidP="00223162">
      <w:r>
        <w:t>Where an upload file is required to provide information on both Counterparty &amp; User data, an outer node is required to envelope all the Counterparty &amp; User data, as shown below in th</w:t>
      </w:r>
      <w:r w:rsidR="00043EB0">
        <w:t>e example below of an upload file that contains data on two counterparties and three users</w:t>
      </w:r>
      <w:r w:rsidR="00223162">
        <w:t>. This will create/update</w:t>
      </w:r>
      <w:r w:rsidR="00223162" w:rsidRPr="00AE4924">
        <w:t>:</w:t>
      </w:r>
    </w:p>
    <w:p w14:paraId="5060F52A" w14:textId="77777777" w:rsidR="00223162" w:rsidRDefault="00223162" w:rsidP="00223162">
      <w:pPr>
        <w:pStyle w:val="ListParagraph"/>
        <w:numPr>
          <w:ilvl w:val="0"/>
          <w:numId w:val="16"/>
        </w:numPr>
      </w:pPr>
      <w:r>
        <w:lastRenderedPageBreak/>
        <w:t xml:space="preserve">Firm </w:t>
      </w:r>
      <w:r w:rsidRPr="00223162">
        <w:rPr>
          <w:b/>
        </w:rPr>
        <w:t>C</w:t>
      </w:r>
      <w:r>
        <w:rPr>
          <w:b/>
        </w:rPr>
        <w:t>omp1</w:t>
      </w:r>
    </w:p>
    <w:p w14:paraId="32AA3B4D" w14:textId="77777777" w:rsidR="00223162" w:rsidRDefault="00223162" w:rsidP="00223162">
      <w:pPr>
        <w:pStyle w:val="ListParagraph"/>
        <w:numPr>
          <w:ilvl w:val="0"/>
          <w:numId w:val="16"/>
        </w:numPr>
      </w:pPr>
      <w:r>
        <w:t xml:space="preserve">Counterparty </w:t>
      </w:r>
      <w:r w:rsidRPr="00223162">
        <w:rPr>
          <w:b/>
        </w:rPr>
        <w:t>C</w:t>
      </w:r>
      <w:r>
        <w:rPr>
          <w:b/>
        </w:rPr>
        <w:t>omp1</w:t>
      </w:r>
      <w:r w:rsidRPr="00223162">
        <w:rPr>
          <w:b/>
        </w:rPr>
        <w:t xml:space="preserve"> LRG</w:t>
      </w:r>
    </w:p>
    <w:p w14:paraId="5B9FF1C5" w14:textId="52C6A0BD" w:rsidR="00223162" w:rsidRDefault="00223162" w:rsidP="00223162">
      <w:pPr>
        <w:pStyle w:val="ListParagraph"/>
        <w:numPr>
          <w:ilvl w:val="0"/>
          <w:numId w:val="16"/>
        </w:numPr>
      </w:pPr>
      <w:r>
        <w:t xml:space="preserve">An associated </w:t>
      </w:r>
      <w:proofErr w:type="spellStart"/>
      <w:r>
        <w:t>CounterpartyImportID</w:t>
      </w:r>
      <w:proofErr w:type="spellEnd"/>
      <w:r>
        <w:t xml:space="preserve"> with a key of </w:t>
      </w:r>
      <w:r w:rsidRPr="00223162">
        <w:rPr>
          <w:b/>
        </w:rPr>
        <w:t>StaticDataImporterID</w:t>
      </w:r>
      <w:r>
        <w:rPr>
          <w:b/>
        </w:rPr>
        <w:t>Comp1</w:t>
      </w:r>
    </w:p>
    <w:p w14:paraId="47B1DA28" w14:textId="6DFF8D88" w:rsidR="00223162" w:rsidRDefault="00223162" w:rsidP="00223162">
      <w:pPr>
        <w:pStyle w:val="ListParagraph"/>
        <w:numPr>
          <w:ilvl w:val="0"/>
          <w:numId w:val="16"/>
        </w:numPr>
      </w:pPr>
      <w:r>
        <w:t xml:space="preserve">Firm </w:t>
      </w:r>
      <w:r w:rsidRPr="00223162">
        <w:rPr>
          <w:b/>
        </w:rPr>
        <w:t>C</w:t>
      </w:r>
      <w:r>
        <w:rPr>
          <w:b/>
        </w:rPr>
        <w:t>omp2</w:t>
      </w:r>
    </w:p>
    <w:p w14:paraId="0D0AFA90" w14:textId="24583C37" w:rsidR="00223162" w:rsidRDefault="00223162" w:rsidP="00223162">
      <w:pPr>
        <w:pStyle w:val="ListParagraph"/>
        <w:numPr>
          <w:ilvl w:val="0"/>
          <w:numId w:val="16"/>
        </w:numPr>
      </w:pPr>
      <w:r>
        <w:t xml:space="preserve">Counterparty </w:t>
      </w:r>
      <w:r w:rsidRPr="00223162">
        <w:rPr>
          <w:b/>
        </w:rPr>
        <w:t>C</w:t>
      </w:r>
      <w:r>
        <w:rPr>
          <w:b/>
        </w:rPr>
        <w:t>omp2</w:t>
      </w:r>
      <w:r w:rsidRPr="00223162">
        <w:rPr>
          <w:b/>
        </w:rPr>
        <w:t xml:space="preserve"> LRG</w:t>
      </w:r>
    </w:p>
    <w:p w14:paraId="187CB2FE" w14:textId="1EF1F880" w:rsidR="00223162" w:rsidRPr="00223162" w:rsidRDefault="00223162" w:rsidP="00223162">
      <w:pPr>
        <w:pStyle w:val="ListParagraph"/>
        <w:numPr>
          <w:ilvl w:val="0"/>
          <w:numId w:val="16"/>
        </w:numPr>
      </w:pPr>
      <w:r>
        <w:t xml:space="preserve">An associated </w:t>
      </w:r>
      <w:proofErr w:type="spellStart"/>
      <w:r>
        <w:t>CounterpartyImportID</w:t>
      </w:r>
      <w:proofErr w:type="spellEnd"/>
      <w:r>
        <w:t xml:space="preserve"> with a key of </w:t>
      </w:r>
      <w:r w:rsidRPr="00223162">
        <w:rPr>
          <w:b/>
        </w:rPr>
        <w:t>StaticDataImporterID</w:t>
      </w:r>
      <w:r>
        <w:rPr>
          <w:b/>
        </w:rPr>
        <w:t>Comp2</w:t>
      </w:r>
    </w:p>
    <w:p w14:paraId="6907888E" w14:textId="437937C5" w:rsidR="00223162" w:rsidRDefault="00223162" w:rsidP="00223162">
      <w:pPr>
        <w:pStyle w:val="ListParagraph"/>
        <w:numPr>
          <w:ilvl w:val="0"/>
          <w:numId w:val="16"/>
        </w:numPr>
      </w:pPr>
      <w:proofErr w:type="gramStart"/>
      <w:r>
        <w:t xml:space="preserve">User  </w:t>
      </w:r>
      <w:r w:rsidRPr="00223162">
        <w:rPr>
          <w:b/>
        </w:rPr>
        <w:t>Comp</w:t>
      </w:r>
      <w:proofErr w:type="gramEnd"/>
      <w:r w:rsidRPr="00223162">
        <w:rPr>
          <w:b/>
        </w:rPr>
        <w:t>1User1</w:t>
      </w:r>
      <w:r>
        <w:t xml:space="preserve">, associated with Counterparty </w:t>
      </w:r>
      <w:r w:rsidRPr="00223162">
        <w:rPr>
          <w:b/>
        </w:rPr>
        <w:t>Comp1 LRG</w:t>
      </w:r>
      <w:r w:rsidRPr="00223162">
        <w:t>, with an</w:t>
      </w:r>
      <w:r>
        <w:t xml:space="preserve"> associated </w:t>
      </w:r>
      <w:r w:rsidR="000A7A79">
        <w:t>Mandated User</w:t>
      </w:r>
    </w:p>
    <w:p w14:paraId="610E8D18" w14:textId="6F5FA63C" w:rsidR="00223162" w:rsidRDefault="00223162" w:rsidP="00223162">
      <w:pPr>
        <w:pStyle w:val="ListParagraph"/>
        <w:numPr>
          <w:ilvl w:val="0"/>
          <w:numId w:val="16"/>
        </w:numPr>
      </w:pPr>
      <w:proofErr w:type="gramStart"/>
      <w:r>
        <w:t xml:space="preserve">User  </w:t>
      </w:r>
      <w:r>
        <w:rPr>
          <w:b/>
        </w:rPr>
        <w:t>Comp</w:t>
      </w:r>
      <w:proofErr w:type="gramEnd"/>
      <w:r>
        <w:rPr>
          <w:b/>
        </w:rPr>
        <w:t>2</w:t>
      </w:r>
      <w:r w:rsidRPr="00223162">
        <w:rPr>
          <w:b/>
        </w:rPr>
        <w:t>User1</w:t>
      </w:r>
      <w:r>
        <w:t xml:space="preserve">, associated with Counterparty </w:t>
      </w:r>
      <w:r w:rsidRPr="00223162">
        <w:rPr>
          <w:b/>
        </w:rPr>
        <w:t>Comp</w:t>
      </w:r>
      <w:r>
        <w:rPr>
          <w:b/>
        </w:rPr>
        <w:t>2</w:t>
      </w:r>
      <w:r w:rsidRPr="00223162">
        <w:rPr>
          <w:b/>
        </w:rPr>
        <w:t xml:space="preserve"> LRG</w:t>
      </w:r>
      <w:r w:rsidRPr="00223162">
        <w:t>, with an</w:t>
      </w:r>
      <w:r>
        <w:t xml:space="preserve"> associated Mandated</w:t>
      </w:r>
      <w:r w:rsidR="000A7A79">
        <w:t xml:space="preserve"> </w:t>
      </w:r>
      <w:r>
        <w:t>User</w:t>
      </w:r>
    </w:p>
    <w:p w14:paraId="0647C5F0" w14:textId="1C5D50AB" w:rsidR="00223162" w:rsidRDefault="00223162" w:rsidP="00223162">
      <w:pPr>
        <w:pStyle w:val="ListParagraph"/>
        <w:numPr>
          <w:ilvl w:val="0"/>
          <w:numId w:val="16"/>
        </w:numPr>
      </w:pPr>
      <w:proofErr w:type="gramStart"/>
      <w:r>
        <w:t xml:space="preserve">User  </w:t>
      </w:r>
      <w:r w:rsidRPr="00223162">
        <w:rPr>
          <w:b/>
        </w:rPr>
        <w:t>Comp</w:t>
      </w:r>
      <w:proofErr w:type="gramEnd"/>
      <w:r w:rsidRPr="00223162">
        <w:rPr>
          <w:b/>
        </w:rPr>
        <w:t>1User</w:t>
      </w:r>
      <w:r>
        <w:rPr>
          <w:b/>
        </w:rPr>
        <w:t>2</w:t>
      </w:r>
      <w:r>
        <w:t xml:space="preserve">, associated with Counterparty </w:t>
      </w:r>
      <w:r w:rsidRPr="00223162">
        <w:rPr>
          <w:b/>
        </w:rPr>
        <w:t>Comp1 LRG</w:t>
      </w:r>
      <w:r w:rsidRPr="00223162">
        <w:t>, with an</w:t>
      </w:r>
      <w:r>
        <w:t xml:space="preserve"> associated Mandated</w:t>
      </w:r>
      <w:r w:rsidR="000A7A79">
        <w:t xml:space="preserve"> </w:t>
      </w:r>
      <w:r>
        <w:t>User</w:t>
      </w:r>
    </w:p>
    <w:p w14:paraId="00D55F09" w14:textId="77777777" w:rsidR="00043EB0" w:rsidRDefault="00043EB0" w:rsidP="00852E40"/>
    <w:p w14:paraId="0A78F572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proofErr w:type="gramStart"/>
      <w:r>
        <w:rPr>
          <w:rFonts w:ascii="Consolas" w:hAnsi="Consolas" w:cs="Consolas"/>
          <w:sz w:val="22"/>
          <w:lang w:val="en-GB"/>
        </w:rPr>
        <w:t>&lt;?xml</w:t>
      </w:r>
      <w:proofErr w:type="gramEnd"/>
      <w:r>
        <w:rPr>
          <w:rFonts w:ascii="Consolas" w:hAnsi="Consolas" w:cs="Consolas"/>
          <w:sz w:val="22"/>
          <w:lang w:val="en-GB"/>
        </w:rPr>
        <w:t xml:space="preserve"> version="1.0" encoding="iso-8859-1"?&gt;</w:t>
      </w:r>
    </w:p>
    <w:p w14:paraId="5D6CCA90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>&lt;RECORDS&gt;</w:t>
      </w:r>
    </w:p>
    <w:p w14:paraId="31A3E056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&lt;COUNTERPARTYS&gt;</w:t>
      </w:r>
    </w:p>
    <w:p w14:paraId="76E21DE7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&lt;COUNTERPARTY&gt;</w:t>
      </w:r>
    </w:p>
    <w:p w14:paraId="5BA21EE0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&lt;NAME&gt;Comp1&lt;/NAME&gt;</w:t>
      </w:r>
    </w:p>
    <w:p w14:paraId="7587703B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&lt;FULLNAME&gt;Comp1 </w:t>
      </w:r>
      <w:proofErr w:type="spellStart"/>
      <w:r>
        <w:rPr>
          <w:rFonts w:ascii="Consolas" w:hAnsi="Consolas" w:cs="Consolas"/>
          <w:sz w:val="22"/>
          <w:lang w:val="en-GB"/>
        </w:rPr>
        <w:t>fullname</w:t>
      </w:r>
      <w:proofErr w:type="spellEnd"/>
      <w:r>
        <w:rPr>
          <w:rFonts w:ascii="Consolas" w:hAnsi="Consolas" w:cs="Consolas"/>
          <w:sz w:val="22"/>
          <w:lang w:val="en-GB"/>
        </w:rPr>
        <w:t>&lt;/FULLNAME&gt;</w:t>
      </w:r>
    </w:p>
    <w:p w14:paraId="67E9871C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&lt;COUNTRY&gt;ZA&lt;/COUNTRY&gt;</w:t>
      </w:r>
    </w:p>
    <w:p w14:paraId="04F12ACC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&lt;SECTOR&gt;Business&lt;/SECTOR&gt;</w:t>
      </w:r>
    </w:p>
    <w:p w14:paraId="33037D9F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&lt;ADDRESS&gt;Address Comp1&lt;/ADDRESS&gt;</w:t>
      </w:r>
    </w:p>
    <w:p w14:paraId="27F7085E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&lt;TELEPHONENUMBER&gt;123456789&lt;/TELEPHONENUMBER&gt;</w:t>
      </w:r>
    </w:p>
    <w:p w14:paraId="4B08BC30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&lt;FAXNUMBER&gt;987654321&lt;/FAXNUMBER &gt;</w:t>
      </w:r>
    </w:p>
    <w:p w14:paraId="29286690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&lt;COUNTERPARTYIDSOURCE&gt;</w:t>
      </w:r>
      <w:proofErr w:type="spellStart"/>
      <w:r>
        <w:rPr>
          <w:rFonts w:ascii="Consolas" w:hAnsi="Consolas" w:cs="Consolas"/>
          <w:sz w:val="22"/>
          <w:lang w:val="en-GB"/>
        </w:rPr>
        <w:t>StaticDataImporter</w:t>
      </w:r>
      <w:proofErr w:type="spellEnd"/>
      <w:r>
        <w:rPr>
          <w:rFonts w:ascii="Consolas" w:hAnsi="Consolas" w:cs="Consolas"/>
          <w:sz w:val="22"/>
          <w:lang w:val="en-GB"/>
        </w:rPr>
        <w:t>&lt;/COUNTERPARTYIDSOURCE&gt;</w:t>
      </w:r>
    </w:p>
    <w:p w14:paraId="0DF37616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&lt;COUNTERPARTYID&gt;IDComp1&lt;/COUNTERPARTYID&gt;</w:t>
      </w:r>
    </w:p>
    <w:p w14:paraId="5005E051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&lt;/COUNTERPARTY&gt;</w:t>
      </w:r>
    </w:p>
    <w:p w14:paraId="0C7B515B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&lt;COUNTERPARTY&gt;</w:t>
      </w:r>
    </w:p>
    <w:p w14:paraId="71ECBFEF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&lt;NAME&gt;Comp2&lt;/NAME&gt;</w:t>
      </w:r>
    </w:p>
    <w:p w14:paraId="228C36A7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&lt;FULLNAME&gt;Comp2 </w:t>
      </w:r>
      <w:proofErr w:type="spellStart"/>
      <w:r>
        <w:rPr>
          <w:rFonts w:ascii="Consolas" w:hAnsi="Consolas" w:cs="Consolas"/>
          <w:sz w:val="22"/>
          <w:lang w:val="en-GB"/>
        </w:rPr>
        <w:t>fullname</w:t>
      </w:r>
      <w:proofErr w:type="spellEnd"/>
      <w:r>
        <w:rPr>
          <w:rFonts w:ascii="Consolas" w:hAnsi="Consolas" w:cs="Consolas"/>
          <w:sz w:val="22"/>
          <w:lang w:val="en-GB"/>
        </w:rPr>
        <w:t>&lt;/FULLNAME&gt;</w:t>
      </w:r>
    </w:p>
    <w:p w14:paraId="78195DD6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&lt;COUNTRY&gt;ZA&lt;/COUNTRY&gt;</w:t>
      </w:r>
    </w:p>
    <w:p w14:paraId="0031CB4A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&lt;SECTOR&gt;Business&lt;/SECTOR&gt;</w:t>
      </w:r>
    </w:p>
    <w:p w14:paraId="115082C5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&lt;ADDRESS&gt;Address Comp2&lt;/ADDRESS&gt;</w:t>
      </w:r>
    </w:p>
    <w:p w14:paraId="58B56B7A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&lt;TELEPHONENUMBER&gt;123456789&lt;/TELEPHONENUMBER&gt;</w:t>
      </w:r>
    </w:p>
    <w:p w14:paraId="42E8FA19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&lt;FAXNUMBER&gt;987654321&lt;/FAXNUMBER &gt;</w:t>
      </w:r>
    </w:p>
    <w:p w14:paraId="7ECF67C5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&lt;COUNTERPARTYIDSOURCE&gt;</w:t>
      </w:r>
      <w:proofErr w:type="spellStart"/>
      <w:r>
        <w:rPr>
          <w:rFonts w:ascii="Consolas" w:hAnsi="Consolas" w:cs="Consolas"/>
          <w:sz w:val="22"/>
          <w:lang w:val="en-GB"/>
        </w:rPr>
        <w:t>StaticDataImporter</w:t>
      </w:r>
      <w:proofErr w:type="spellEnd"/>
      <w:r>
        <w:rPr>
          <w:rFonts w:ascii="Consolas" w:hAnsi="Consolas" w:cs="Consolas"/>
          <w:sz w:val="22"/>
          <w:lang w:val="en-GB"/>
        </w:rPr>
        <w:t>&lt;/COUNTERPARTYIDSOURCE&gt;</w:t>
      </w:r>
    </w:p>
    <w:p w14:paraId="75CCF6D6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&lt;COUNTERPARTYID&gt;IDComp2&lt;/COUNTERPARTYID&gt;</w:t>
      </w:r>
    </w:p>
    <w:p w14:paraId="53265CC3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&lt;/COUNTERPARTY&gt;</w:t>
      </w:r>
    </w:p>
    <w:p w14:paraId="01C189C6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&lt;/COUNTERPARTYS&gt;</w:t>
      </w:r>
    </w:p>
    <w:p w14:paraId="78CF17BD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&lt;USERS&gt;</w:t>
      </w:r>
    </w:p>
    <w:p w14:paraId="3BCEB150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&lt;USER&gt;</w:t>
      </w:r>
    </w:p>
    <w:p w14:paraId="03751A04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&lt;NAME&gt;Comp1User1&lt;/NAME&gt;</w:t>
      </w:r>
    </w:p>
    <w:p w14:paraId="3E73B7A9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&lt;SOURCEUSER&gt;</w:t>
      </w:r>
      <w:proofErr w:type="spellStart"/>
      <w:r>
        <w:rPr>
          <w:rFonts w:ascii="Consolas" w:hAnsi="Consolas" w:cs="Consolas"/>
          <w:sz w:val="22"/>
          <w:lang w:val="en-GB"/>
        </w:rPr>
        <w:t>LiteUserTemplate</w:t>
      </w:r>
      <w:proofErr w:type="spellEnd"/>
      <w:r>
        <w:rPr>
          <w:rFonts w:ascii="Consolas" w:hAnsi="Consolas" w:cs="Consolas"/>
          <w:sz w:val="22"/>
          <w:lang w:val="en-GB"/>
        </w:rPr>
        <w:t>&lt;/SOURCEUSER&gt;</w:t>
      </w:r>
    </w:p>
    <w:p w14:paraId="7859AEAD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&lt;FULLNAME&gt;Comp1User1 Full Name&lt;/FULLNAME&gt;</w:t>
      </w:r>
    </w:p>
    <w:p w14:paraId="238F0C59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&lt;EMAILADDRESS&gt;Comp1User1@rmb.co.za&lt;/EMAILADDRESS&gt;</w:t>
      </w:r>
    </w:p>
    <w:p w14:paraId="41D98295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&lt;ENABLED&gt;true&lt;/ENABLED&gt;</w:t>
      </w:r>
    </w:p>
    <w:p w14:paraId="50735636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&lt;LANGUAGE&gt;</w:t>
      </w:r>
      <w:proofErr w:type="spellStart"/>
      <w:r>
        <w:rPr>
          <w:rFonts w:ascii="Consolas" w:hAnsi="Consolas" w:cs="Consolas"/>
          <w:sz w:val="22"/>
          <w:lang w:val="en-GB"/>
        </w:rPr>
        <w:t>en_GB</w:t>
      </w:r>
      <w:proofErr w:type="spellEnd"/>
      <w:r>
        <w:rPr>
          <w:rFonts w:ascii="Consolas" w:hAnsi="Consolas" w:cs="Consolas"/>
          <w:sz w:val="22"/>
          <w:lang w:val="en-GB"/>
        </w:rPr>
        <w:t>&lt;/LANGUAGE&gt;</w:t>
      </w:r>
    </w:p>
    <w:p w14:paraId="73BF256A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lastRenderedPageBreak/>
        <w:t xml:space="preserve">      &lt;TELEPHONENUMBER&gt;0208123456&lt;/TELEPHONENUMBER&gt;</w:t>
      </w:r>
    </w:p>
    <w:p w14:paraId="070B3E82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&lt;COUNTERPARTY&gt;Comp1&lt;/COUNTERPARTY&gt;</w:t>
      </w:r>
    </w:p>
    <w:p w14:paraId="5569C363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&lt;CURRENCY&gt;ZAR&lt;/CURRENCY&gt;</w:t>
      </w:r>
    </w:p>
    <w:p w14:paraId="557995B7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&lt;CURRENCYPAIR&gt;USDZAR&lt;/CURRENCYPAIR&gt;</w:t>
      </w:r>
    </w:p>
    <w:p w14:paraId="347164C6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&lt;MMESPMODE&gt;Disabled&lt;/MMESPMODE&gt;</w:t>
      </w:r>
    </w:p>
    <w:p w14:paraId="7D33CADB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&lt;GROUPS&gt;</w:t>
      </w:r>
    </w:p>
    <w:p w14:paraId="46FA25F9" w14:textId="42139751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  &lt;GROUP&gt;</w:t>
      </w:r>
      <w:proofErr w:type="spellStart"/>
      <w:r>
        <w:rPr>
          <w:rFonts w:ascii="Consolas" w:hAnsi="Consolas" w:cs="Consolas"/>
          <w:sz w:val="22"/>
          <w:lang w:val="en-GB"/>
        </w:rPr>
        <w:t>AccelerateLite</w:t>
      </w:r>
      <w:proofErr w:type="spellEnd"/>
      <w:r>
        <w:rPr>
          <w:rFonts w:ascii="Consolas" w:hAnsi="Consolas" w:cs="Consolas"/>
          <w:sz w:val="22"/>
          <w:lang w:val="en-GB"/>
        </w:rPr>
        <w:t>&lt;/GROUP&gt;</w:t>
      </w:r>
    </w:p>
    <w:p w14:paraId="058FA963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  &lt;GROUP&gt;</w:t>
      </w:r>
      <w:proofErr w:type="spellStart"/>
      <w:r>
        <w:rPr>
          <w:rFonts w:ascii="Consolas" w:hAnsi="Consolas" w:cs="Consolas"/>
          <w:sz w:val="22"/>
          <w:lang w:val="en-GB"/>
        </w:rPr>
        <w:t>LicenceEtrader</w:t>
      </w:r>
      <w:proofErr w:type="spellEnd"/>
      <w:r>
        <w:rPr>
          <w:rFonts w:ascii="Consolas" w:hAnsi="Consolas" w:cs="Consolas"/>
          <w:sz w:val="22"/>
          <w:lang w:val="en-GB"/>
        </w:rPr>
        <w:t>&lt;/GROUP&gt;</w:t>
      </w:r>
    </w:p>
    <w:p w14:paraId="7361EBF7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&lt;/GROUPS&gt;</w:t>
      </w:r>
    </w:p>
    <w:p w14:paraId="0EA65AFE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&lt;MANDATEDUSER&gt;</w:t>
      </w:r>
    </w:p>
    <w:p w14:paraId="1EFD8A48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  &lt;NAME&gt;Comp1User1 Full Name&lt;/NAME&gt;</w:t>
      </w:r>
    </w:p>
    <w:p w14:paraId="7FAEB4FC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  &lt;TYPE&gt;Both&lt;/TYPE&gt;</w:t>
      </w:r>
    </w:p>
    <w:p w14:paraId="6C6216AA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  &lt;TELEPHONENUMBER&gt;123456789&lt;/TELEPHONENUMBER&gt;</w:t>
      </w:r>
    </w:p>
    <w:p w14:paraId="0A0C5FFD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  &lt;EMAILADDRESS&gt;Comp1User1@rmb.co.za&lt;/EMAILADDRESS&gt;</w:t>
      </w:r>
    </w:p>
    <w:p w14:paraId="17CB1380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  &lt;NOTIFY&gt;true&lt;/NOTIFY&gt;</w:t>
      </w:r>
    </w:p>
    <w:p w14:paraId="64B7DDE1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  &lt;ACTIVE&gt;true&lt;/ACTIVE&gt;</w:t>
      </w:r>
    </w:p>
    <w:p w14:paraId="7CC7EC68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&lt;/MANDATEDUSER&gt;</w:t>
      </w:r>
    </w:p>
    <w:p w14:paraId="1CC552A9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&lt;/USER&gt;</w:t>
      </w:r>
    </w:p>
    <w:p w14:paraId="5900E10E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&lt;USER&gt;</w:t>
      </w:r>
    </w:p>
    <w:p w14:paraId="11C6B0C1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&lt;NAME&gt;Comp2User1&lt;/NAME&gt;</w:t>
      </w:r>
    </w:p>
    <w:p w14:paraId="0E77875A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&lt;SOURCEUSER&gt;</w:t>
      </w:r>
      <w:proofErr w:type="spellStart"/>
      <w:r>
        <w:rPr>
          <w:rFonts w:ascii="Consolas" w:hAnsi="Consolas" w:cs="Consolas"/>
          <w:sz w:val="22"/>
          <w:lang w:val="en-GB"/>
        </w:rPr>
        <w:t>LiteUserTemplate</w:t>
      </w:r>
      <w:proofErr w:type="spellEnd"/>
      <w:r>
        <w:rPr>
          <w:rFonts w:ascii="Consolas" w:hAnsi="Consolas" w:cs="Consolas"/>
          <w:sz w:val="22"/>
          <w:lang w:val="en-GB"/>
        </w:rPr>
        <w:t>&lt;/SOURCEUSER&gt;</w:t>
      </w:r>
    </w:p>
    <w:p w14:paraId="1A9033C1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&lt;FULLNAME&gt;Comp2User1 Full Name&lt;/FULLNAME&gt;</w:t>
      </w:r>
    </w:p>
    <w:p w14:paraId="291E4576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&lt;EMAILADDRESS&gt;Comp2User1@rmb.co.za&lt;/EMAILADDRESS&gt;</w:t>
      </w:r>
    </w:p>
    <w:p w14:paraId="095B8B40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&lt;ENABLED&gt;true&lt;/ENABLED&gt;</w:t>
      </w:r>
    </w:p>
    <w:p w14:paraId="17F9BF63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&lt;LANGUAGE&gt;</w:t>
      </w:r>
      <w:proofErr w:type="spellStart"/>
      <w:r>
        <w:rPr>
          <w:rFonts w:ascii="Consolas" w:hAnsi="Consolas" w:cs="Consolas"/>
          <w:sz w:val="22"/>
          <w:lang w:val="en-GB"/>
        </w:rPr>
        <w:t>en_GB</w:t>
      </w:r>
      <w:proofErr w:type="spellEnd"/>
      <w:r>
        <w:rPr>
          <w:rFonts w:ascii="Consolas" w:hAnsi="Consolas" w:cs="Consolas"/>
          <w:sz w:val="22"/>
          <w:lang w:val="en-GB"/>
        </w:rPr>
        <w:t>&lt;/LANGUAGE&gt;</w:t>
      </w:r>
    </w:p>
    <w:p w14:paraId="63300816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&lt;TELEPHONENUMBER&gt;0208123456&lt;/TELEPHONENUMBER&gt;</w:t>
      </w:r>
    </w:p>
    <w:p w14:paraId="44B32D00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&lt;COUNTERPARTY&gt;Comp2&lt;/COUNTERPARTY&gt;</w:t>
      </w:r>
    </w:p>
    <w:p w14:paraId="28D24041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&lt;CURRENCY&gt;ZAR&lt;/CURRENCY&gt;</w:t>
      </w:r>
    </w:p>
    <w:p w14:paraId="24F7BCA1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&lt;CURRENCYPAIR&gt;USDZAR&lt;/CURRENCYPAIR&gt;</w:t>
      </w:r>
    </w:p>
    <w:p w14:paraId="4F0C3D1C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&lt;MMESPMODE&gt;Disabled&lt;/MMESPMODE&gt;</w:t>
      </w:r>
    </w:p>
    <w:p w14:paraId="23914619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&lt;GROUPS&gt;</w:t>
      </w:r>
    </w:p>
    <w:p w14:paraId="173AE847" w14:textId="29C09870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  &lt;GROUP&gt;</w:t>
      </w:r>
      <w:proofErr w:type="spellStart"/>
      <w:r>
        <w:rPr>
          <w:rFonts w:ascii="Consolas" w:hAnsi="Consolas" w:cs="Consolas"/>
          <w:sz w:val="22"/>
          <w:lang w:val="en-GB"/>
        </w:rPr>
        <w:t>AccelerateLite</w:t>
      </w:r>
      <w:proofErr w:type="spellEnd"/>
      <w:r>
        <w:rPr>
          <w:rFonts w:ascii="Consolas" w:hAnsi="Consolas" w:cs="Consolas"/>
          <w:sz w:val="22"/>
          <w:lang w:val="en-GB"/>
        </w:rPr>
        <w:t>&lt;/GROUP&gt;</w:t>
      </w:r>
    </w:p>
    <w:p w14:paraId="49EDB24D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  &lt;GROUP&gt;</w:t>
      </w:r>
      <w:proofErr w:type="spellStart"/>
      <w:r>
        <w:rPr>
          <w:rFonts w:ascii="Consolas" w:hAnsi="Consolas" w:cs="Consolas"/>
          <w:sz w:val="22"/>
          <w:lang w:val="en-GB"/>
        </w:rPr>
        <w:t>LicenceEtrader</w:t>
      </w:r>
      <w:proofErr w:type="spellEnd"/>
      <w:r>
        <w:rPr>
          <w:rFonts w:ascii="Consolas" w:hAnsi="Consolas" w:cs="Consolas"/>
          <w:sz w:val="22"/>
          <w:lang w:val="en-GB"/>
        </w:rPr>
        <w:t>&lt;/GROUP&gt;</w:t>
      </w:r>
    </w:p>
    <w:p w14:paraId="3EDE0AE4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&lt;/GROUPS&gt;</w:t>
      </w:r>
    </w:p>
    <w:p w14:paraId="67549B47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&lt;MANDATEDUSER&gt;</w:t>
      </w:r>
    </w:p>
    <w:p w14:paraId="33D5D374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  &lt;NAME&gt;Comp2User1 Full Name&lt;/NAME&gt;</w:t>
      </w:r>
    </w:p>
    <w:p w14:paraId="2D1DC8C2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  &lt;TYPE&gt;Both&lt;/TYPE&gt;</w:t>
      </w:r>
    </w:p>
    <w:p w14:paraId="6AAB761E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  &lt;TELEPHONENUMBER&gt;123456789&lt;/TELEPHONENUMBER&gt;</w:t>
      </w:r>
    </w:p>
    <w:p w14:paraId="4EDF4D37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  &lt;EMAILADDRESS&gt;Comp2User1@rmb.co.za&lt;/EMAILADDRESS&gt;</w:t>
      </w:r>
    </w:p>
    <w:p w14:paraId="67A21B88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  &lt;NOTIFY&gt;true&lt;/NOTIFY&gt;</w:t>
      </w:r>
    </w:p>
    <w:p w14:paraId="51072777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  &lt;ACTIVE&gt;true&lt;/ACTIVE&gt;</w:t>
      </w:r>
    </w:p>
    <w:p w14:paraId="1A81F220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&lt;/MANDATEDUSER&gt;</w:t>
      </w:r>
    </w:p>
    <w:p w14:paraId="06326CB3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&lt;/USER&gt;</w:t>
      </w:r>
    </w:p>
    <w:p w14:paraId="5780D5E9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&lt;USER&gt;</w:t>
      </w:r>
    </w:p>
    <w:p w14:paraId="049B1F0B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&lt;NAME&gt;Comp1User2&lt;/NAME&gt;</w:t>
      </w:r>
    </w:p>
    <w:p w14:paraId="4E02A2D7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&lt;SOURCEUSER&gt;</w:t>
      </w:r>
      <w:proofErr w:type="spellStart"/>
      <w:r>
        <w:rPr>
          <w:rFonts w:ascii="Consolas" w:hAnsi="Consolas" w:cs="Consolas"/>
          <w:sz w:val="22"/>
          <w:lang w:val="en-GB"/>
        </w:rPr>
        <w:t>LiteUserTemplate</w:t>
      </w:r>
      <w:proofErr w:type="spellEnd"/>
      <w:r>
        <w:rPr>
          <w:rFonts w:ascii="Consolas" w:hAnsi="Consolas" w:cs="Consolas"/>
          <w:sz w:val="22"/>
          <w:lang w:val="en-GB"/>
        </w:rPr>
        <w:t>&lt;/SOURCEUSER&gt;</w:t>
      </w:r>
    </w:p>
    <w:p w14:paraId="562DF4A3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&lt;FULLNAME&gt;Comp1User2 Full Name&lt;/FULLNAME&gt;</w:t>
      </w:r>
    </w:p>
    <w:p w14:paraId="3C0EE596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&lt;EMAILADDRESS&gt;Comp1User2@rmb.co.za&lt;/EMAILADDRESS&gt;</w:t>
      </w:r>
    </w:p>
    <w:p w14:paraId="228A7333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&lt;ENABLED&gt;true&lt;/ENABLED&gt;</w:t>
      </w:r>
    </w:p>
    <w:p w14:paraId="34723ED9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&lt;LANGUAGE&gt;</w:t>
      </w:r>
      <w:proofErr w:type="spellStart"/>
      <w:r>
        <w:rPr>
          <w:rFonts w:ascii="Consolas" w:hAnsi="Consolas" w:cs="Consolas"/>
          <w:sz w:val="22"/>
          <w:lang w:val="en-GB"/>
        </w:rPr>
        <w:t>en_GB</w:t>
      </w:r>
      <w:proofErr w:type="spellEnd"/>
      <w:r>
        <w:rPr>
          <w:rFonts w:ascii="Consolas" w:hAnsi="Consolas" w:cs="Consolas"/>
          <w:sz w:val="22"/>
          <w:lang w:val="en-GB"/>
        </w:rPr>
        <w:t>&lt;/LANGUAGE&gt;</w:t>
      </w:r>
    </w:p>
    <w:p w14:paraId="1DE1E413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lastRenderedPageBreak/>
        <w:t xml:space="preserve">      &lt;TELEPHONENUMBER&gt;0208123456&lt;/TELEPHONENUMBER&gt;</w:t>
      </w:r>
    </w:p>
    <w:p w14:paraId="7DF76D30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&lt;COUNTERPARTY&gt;Comp1&lt;/COUNTERPARTY&gt;</w:t>
      </w:r>
    </w:p>
    <w:p w14:paraId="1824C4CC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&lt;CURRENCY&gt;ZAR&lt;/CURRENCY&gt;</w:t>
      </w:r>
    </w:p>
    <w:p w14:paraId="559E9169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&lt;CURRENCYPAIR&gt;USDZAR&lt;/CURRENCYPAIR&gt;</w:t>
      </w:r>
    </w:p>
    <w:p w14:paraId="3F3D580A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&lt;MMESPMODE&gt;Disabled&lt;/MMESPMODE&gt;</w:t>
      </w:r>
    </w:p>
    <w:p w14:paraId="2F674AE1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&lt;GROUPS&gt;</w:t>
      </w:r>
    </w:p>
    <w:p w14:paraId="28B06C03" w14:textId="37CB47F8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  &lt;GROUP&gt;</w:t>
      </w:r>
      <w:proofErr w:type="spellStart"/>
      <w:r>
        <w:rPr>
          <w:rFonts w:ascii="Consolas" w:hAnsi="Consolas" w:cs="Consolas"/>
          <w:sz w:val="22"/>
          <w:lang w:val="en-GB"/>
        </w:rPr>
        <w:t>AccelerateLite</w:t>
      </w:r>
      <w:proofErr w:type="spellEnd"/>
      <w:r>
        <w:rPr>
          <w:rFonts w:ascii="Consolas" w:hAnsi="Consolas" w:cs="Consolas"/>
          <w:sz w:val="22"/>
          <w:lang w:val="en-GB"/>
        </w:rPr>
        <w:t>&lt;/GROUP&gt;</w:t>
      </w:r>
    </w:p>
    <w:p w14:paraId="132C7381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  &lt;GROUP&gt;</w:t>
      </w:r>
      <w:proofErr w:type="spellStart"/>
      <w:r>
        <w:rPr>
          <w:rFonts w:ascii="Consolas" w:hAnsi="Consolas" w:cs="Consolas"/>
          <w:sz w:val="22"/>
          <w:lang w:val="en-GB"/>
        </w:rPr>
        <w:t>LicenceEtrader</w:t>
      </w:r>
      <w:proofErr w:type="spellEnd"/>
      <w:r>
        <w:rPr>
          <w:rFonts w:ascii="Consolas" w:hAnsi="Consolas" w:cs="Consolas"/>
          <w:sz w:val="22"/>
          <w:lang w:val="en-GB"/>
        </w:rPr>
        <w:t>&lt;/GROUP&gt;</w:t>
      </w:r>
    </w:p>
    <w:p w14:paraId="2B57C91F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&lt;/GROUPS&gt;</w:t>
      </w:r>
    </w:p>
    <w:p w14:paraId="61CB7902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&lt;MANDATEDUSER&gt;</w:t>
      </w:r>
    </w:p>
    <w:p w14:paraId="55EE3E42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  &lt;NAME&gt;Comp1User2 Full Name&lt;/NAME&gt;</w:t>
      </w:r>
    </w:p>
    <w:p w14:paraId="2FD73F79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  &lt;TYPE&gt;Both&lt;/TYPE&gt;</w:t>
      </w:r>
    </w:p>
    <w:p w14:paraId="6FAAC219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  &lt;TELEPHONENUMBER&gt;123456789&lt;/TELEPHONENUMBER&gt;</w:t>
      </w:r>
    </w:p>
    <w:p w14:paraId="04E51B51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  &lt;EMAILADDRESS&gt;Comp1User2@rmb.co.za&lt;/EMAILADDRESS&gt;</w:t>
      </w:r>
    </w:p>
    <w:p w14:paraId="6455AAFF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  &lt;NOTIFY&gt;true&lt;/NOTIFY&gt;</w:t>
      </w:r>
    </w:p>
    <w:p w14:paraId="458DD7CC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  &lt;ACTIVE&gt;true&lt;/ACTIVE&gt;</w:t>
      </w:r>
    </w:p>
    <w:p w14:paraId="6D9C7ACF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  &lt;/MANDATEDUSER&gt;</w:t>
      </w:r>
    </w:p>
    <w:p w14:paraId="27203EE7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  &lt;/USER&gt;</w:t>
      </w:r>
    </w:p>
    <w:p w14:paraId="1B19E662" w14:textId="77777777" w:rsidR="00223162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 xml:space="preserve">  &lt;/USERS&gt;</w:t>
      </w:r>
    </w:p>
    <w:p w14:paraId="6519847B" w14:textId="1EFC45AB" w:rsidR="006F702A" w:rsidRDefault="00223162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  <w:r>
        <w:rPr>
          <w:rFonts w:ascii="Consolas" w:hAnsi="Consolas" w:cs="Consolas"/>
          <w:sz w:val="22"/>
          <w:lang w:val="en-GB"/>
        </w:rPr>
        <w:t>&lt;/RECORDS&gt;</w:t>
      </w:r>
    </w:p>
    <w:p w14:paraId="4F096293" w14:textId="77777777" w:rsidR="006F702A" w:rsidRDefault="006F702A" w:rsidP="00223162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GB"/>
        </w:rPr>
      </w:pPr>
    </w:p>
    <w:p w14:paraId="568BF919" w14:textId="7F351876" w:rsidR="00EF15F4" w:rsidRPr="005B73FE" w:rsidRDefault="00EF15F4" w:rsidP="00CA392E">
      <w:pPr>
        <w:keepNext/>
        <w:keepLines/>
        <w:widowControl/>
        <w:spacing w:before="240" w:after="0" w:line="276" w:lineRule="auto"/>
        <w:jc w:val="left"/>
        <w:outlineLvl w:val="0"/>
        <w:rPr>
          <w:rFonts w:cs="Courier New"/>
          <w:szCs w:val="24"/>
        </w:rPr>
      </w:pPr>
    </w:p>
    <w:sectPr w:rsidR="00EF15F4" w:rsidRPr="005B73FE" w:rsidSect="002C6930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20" w:h="16840"/>
      <w:pgMar w:top="2411" w:right="1440" w:bottom="1440" w:left="1440" w:header="720" w:footer="70" w:gutter="0"/>
      <w:cols w:space="721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23C6F" w14:textId="77777777" w:rsidR="003B0A31" w:rsidRDefault="003B0A31">
      <w:pPr>
        <w:spacing w:after="0"/>
      </w:pPr>
      <w:r>
        <w:separator/>
      </w:r>
    </w:p>
  </w:endnote>
  <w:endnote w:type="continuationSeparator" w:id="0">
    <w:p w14:paraId="2DD423E1" w14:textId="77777777" w:rsidR="003B0A31" w:rsidRDefault="003B0A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3783B" w14:textId="63567489" w:rsidR="0074009F" w:rsidRPr="00494F2F" w:rsidRDefault="00AA1A46" w:rsidP="0061081E">
    <w:pPr>
      <w:tabs>
        <w:tab w:val="right" w:pos="13892"/>
      </w:tabs>
      <w:spacing w:after="0" w:line="197" w:lineRule="exact"/>
      <w:ind w:left="-11" w:right="-34"/>
      <w:rPr>
        <w:rStyle w:val="SubtleEmphasis"/>
        <w:i w:val="0"/>
        <w:color w:val="A3A09E" w:themeColor="background2" w:themeShade="BF"/>
        <w:sz w:val="22"/>
      </w:rPr>
    </w:pPr>
    <w:r>
      <w:rPr>
        <w:rStyle w:val="SubtleEmphasis"/>
        <w:i w:val="0"/>
        <w:color w:val="A3A09E" w:themeColor="background2" w:themeShade="BF"/>
        <w:sz w:val="22"/>
      </w:rPr>
      <w:t xml:space="preserve">Version </w:t>
    </w:r>
    <w:r w:rsidR="0047269C">
      <w:rPr>
        <w:rStyle w:val="SubtleEmphasis"/>
        <w:i w:val="0"/>
        <w:color w:val="A3A09E" w:themeColor="background2" w:themeShade="BF"/>
        <w:sz w:val="22"/>
      </w:rPr>
      <w:t>2</w:t>
    </w:r>
    <w:r w:rsidR="00CA392E">
      <w:rPr>
        <w:rStyle w:val="SubtleEmphasis"/>
        <w:i w:val="0"/>
        <w:color w:val="A3A09E" w:themeColor="background2" w:themeShade="BF"/>
        <w:sz w:val="22"/>
      </w:rPr>
      <w:t>.0</w:t>
    </w:r>
    <w:r w:rsidR="0074009F" w:rsidRPr="00494F2F">
      <w:rPr>
        <w:rStyle w:val="SubtleEmphasis"/>
        <w:i w:val="0"/>
        <w:color w:val="A3A09E" w:themeColor="background2" w:themeShade="BF"/>
        <w:sz w:val="22"/>
      </w:rPr>
      <w:tab/>
      <w:t xml:space="preserve">Page: </w:t>
    </w:r>
    <w:r w:rsidR="0074009F" w:rsidRPr="00494F2F">
      <w:rPr>
        <w:rStyle w:val="SubtleEmphasis"/>
        <w:i w:val="0"/>
        <w:color w:val="A3A09E" w:themeColor="background2" w:themeShade="BF"/>
        <w:sz w:val="22"/>
      </w:rPr>
      <w:fldChar w:fldCharType="begin"/>
    </w:r>
    <w:r w:rsidR="0074009F" w:rsidRPr="00494F2F">
      <w:rPr>
        <w:rStyle w:val="SubtleEmphasis"/>
        <w:i w:val="0"/>
        <w:color w:val="A3A09E" w:themeColor="background2" w:themeShade="BF"/>
        <w:sz w:val="22"/>
      </w:rPr>
      <w:instrText xml:space="preserve"> PAGE </w:instrText>
    </w:r>
    <w:r w:rsidR="0074009F" w:rsidRPr="00494F2F">
      <w:rPr>
        <w:rStyle w:val="SubtleEmphasis"/>
        <w:i w:val="0"/>
        <w:color w:val="A3A09E" w:themeColor="background2" w:themeShade="BF"/>
        <w:sz w:val="22"/>
      </w:rPr>
      <w:fldChar w:fldCharType="separate"/>
    </w:r>
    <w:r w:rsidR="00B7389D">
      <w:rPr>
        <w:rStyle w:val="SubtleEmphasis"/>
        <w:i w:val="0"/>
        <w:noProof/>
        <w:color w:val="A3A09E" w:themeColor="background2" w:themeShade="BF"/>
        <w:sz w:val="22"/>
      </w:rPr>
      <w:t>10</w:t>
    </w:r>
    <w:r w:rsidR="0074009F" w:rsidRPr="00494F2F">
      <w:rPr>
        <w:rStyle w:val="SubtleEmphasis"/>
        <w:i w:val="0"/>
        <w:color w:val="A3A09E" w:themeColor="background2" w:themeShade="BF"/>
        <w:sz w:val="22"/>
      </w:rPr>
      <w:fldChar w:fldCharType="end"/>
    </w:r>
    <w:r w:rsidR="0074009F" w:rsidRPr="00494F2F">
      <w:rPr>
        <w:rStyle w:val="SubtleEmphasis"/>
        <w:i w:val="0"/>
        <w:color w:val="A3A09E" w:themeColor="background2" w:themeShade="BF"/>
        <w:sz w:val="22"/>
      </w:rPr>
      <w:t xml:space="preserve"> of </w:t>
    </w:r>
    <w:r w:rsidR="0074009F" w:rsidRPr="00494F2F">
      <w:rPr>
        <w:rStyle w:val="SubtleEmphasis"/>
        <w:i w:val="0"/>
        <w:color w:val="A3A09E" w:themeColor="background2" w:themeShade="BF"/>
        <w:sz w:val="22"/>
      </w:rPr>
      <w:fldChar w:fldCharType="begin"/>
    </w:r>
    <w:r w:rsidR="0074009F" w:rsidRPr="00494F2F">
      <w:rPr>
        <w:rStyle w:val="SubtleEmphasis"/>
        <w:i w:val="0"/>
        <w:color w:val="A3A09E" w:themeColor="background2" w:themeShade="BF"/>
        <w:sz w:val="22"/>
      </w:rPr>
      <w:instrText xml:space="preserve"> DOCPROPERTY  Pages  \* MERGEFORMAT </w:instrText>
    </w:r>
    <w:r w:rsidR="0074009F" w:rsidRPr="00494F2F">
      <w:rPr>
        <w:rStyle w:val="SubtleEmphasis"/>
        <w:i w:val="0"/>
        <w:color w:val="A3A09E" w:themeColor="background2" w:themeShade="BF"/>
        <w:sz w:val="22"/>
      </w:rPr>
      <w:fldChar w:fldCharType="separate"/>
    </w:r>
    <w:ins w:id="5" w:author="Bill Strachan" w:date="2017-02-06T13:26:00Z">
      <w:r w:rsidR="00B7389D">
        <w:rPr>
          <w:rStyle w:val="SubtleEmphasis"/>
          <w:i w:val="0"/>
          <w:color w:val="A3A09E" w:themeColor="background2" w:themeShade="BF"/>
          <w:sz w:val="22"/>
        </w:rPr>
        <w:t>1</w:t>
      </w:r>
    </w:ins>
    <w:del w:id="6" w:author="Bill Strachan" w:date="2017-02-06T13:26:00Z">
      <w:r w:rsidR="00CA392E" w:rsidDel="00B7389D">
        <w:rPr>
          <w:rStyle w:val="SubtleEmphasis"/>
          <w:i w:val="0"/>
          <w:color w:val="A3A09E" w:themeColor="background2" w:themeShade="BF"/>
          <w:sz w:val="22"/>
        </w:rPr>
        <w:delText>10</w:delText>
      </w:r>
    </w:del>
    <w:r w:rsidR="0074009F" w:rsidRPr="00494F2F">
      <w:rPr>
        <w:rStyle w:val="SubtleEmphasis"/>
        <w:i w:val="0"/>
        <w:color w:val="A3A09E" w:themeColor="background2" w:themeShade="BF"/>
        <w:sz w:val="22"/>
      </w:rPr>
      <w:fldChar w:fldCharType="end"/>
    </w:r>
  </w:p>
  <w:p w14:paraId="49A8441A" w14:textId="77777777" w:rsidR="0074009F" w:rsidRPr="00DE0F34" w:rsidRDefault="0074009F" w:rsidP="00A51C8A">
    <w:pPr>
      <w:spacing w:after="0" w:line="197" w:lineRule="exact"/>
      <w:ind w:left="-14" w:right="-34"/>
      <w:jc w:val="center"/>
      <w:rPr>
        <w:rStyle w:val="SubtleEmphasis"/>
        <w:color w:val="A3A09E" w:themeColor="background2" w:themeShade="BF"/>
        <w:sz w:val="20"/>
      </w:rPr>
    </w:pPr>
    <w:r w:rsidRPr="00DE0F34">
      <w:rPr>
        <w:rStyle w:val="SubtleEmphasis"/>
        <w:color w:val="A3A09E" w:themeColor="background2" w:themeShade="BF"/>
        <w:sz w:val="20"/>
      </w:rPr>
      <w:t>Eurobase Banking Solutions, Bury House, 31 Bury Street, London EC3A 5AG</w:t>
    </w:r>
  </w:p>
  <w:p w14:paraId="57497D06" w14:textId="77777777" w:rsidR="0074009F" w:rsidRPr="00DE0F34" w:rsidRDefault="00B7389D" w:rsidP="00A51C8A">
    <w:pPr>
      <w:spacing w:before="9" w:after="0"/>
      <w:ind w:left="593" w:right="573"/>
      <w:jc w:val="center"/>
      <w:rPr>
        <w:rStyle w:val="SubtleEmphasis"/>
        <w:color w:val="A3A09E" w:themeColor="background2" w:themeShade="BF"/>
        <w:sz w:val="20"/>
      </w:rPr>
    </w:pPr>
    <w:hyperlink r:id="rId1">
      <w:r w:rsidR="0074009F" w:rsidRPr="00DE0F34">
        <w:rPr>
          <w:rStyle w:val="SubtleEmphasis"/>
          <w:color w:val="A3A09E" w:themeColor="background2" w:themeShade="BF"/>
          <w:sz w:val="20"/>
        </w:rPr>
        <w:t>+44 (0) 1245 496706 info@eurobase.com www.eurobase.com</w:t>
      </w:r>
    </w:hyperlink>
  </w:p>
  <w:p w14:paraId="394E3861" w14:textId="77777777" w:rsidR="0074009F" w:rsidRDefault="0074009F">
    <w:pPr>
      <w:spacing w:after="0" w:line="200" w:lineRule="exac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12E74" w14:textId="77777777" w:rsidR="0074009F" w:rsidRPr="00494F2F" w:rsidRDefault="0074009F" w:rsidP="002C6930">
    <w:pPr>
      <w:tabs>
        <w:tab w:val="right" w:pos="13892"/>
      </w:tabs>
      <w:spacing w:after="0" w:line="197" w:lineRule="exact"/>
      <w:ind w:left="-11" w:right="-34"/>
      <w:rPr>
        <w:rStyle w:val="SubtleEmphasis"/>
        <w:i w:val="0"/>
        <w:color w:val="A3A09E" w:themeColor="background2" w:themeShade="BF"/>
        <w:sz w:val="22"/>
      </w:rPr>
    </w:pPr>
  </w:p>
  <w:p w14:paraId="20FFF966" w14:textId="77777777" w:rsidR="0074009F" w:rsidRPr="00DE0F34" w:rsidRDefault="0074009F" w:rsidP="002C6930">
    <w:pPr>
      <w:spacing w:after="0" w:line="197" w:lineRule="exact"/>
      <w:ind w:left="-14" w:right="-34"/>
      <w:jc w:val="center"/>
      <w:rPr>
        <w:rStyle w:val="SubtleEmphasis"/>
        <w:color w:val="A3A09E" w:themeColor="background2" w:themeShade="BF"/>
        <w:sz w:val="20"/>
      </w:rPr>
    </w:pPr>
    <w:r w:rsidRPr="00DE0F34">
      <w:rPr>
        <w:rStyle w:val="SubtleEmphasis"/>
        <w:color w:val="A3A09E" w:themeColor="background2" w:themeShade="BF"/>
        <w:sz w:val="20"/>
      </w:rPr>
      <w:t>Eurobase Banking Solutions, Bury House, 31 Bury Street, London EC3A 5AG</w:t>
    </w:r>
  </w:p>
  <w:p w14:paraId="170F8F34" w14:textId="77777777" w:rsidR="0074009F" w:rsidRPr="00DE0F34" w:rsidRDefault="00B7389D" w:rsidP="002C6930">
    <w:pPr>
      <w:spacing w:before="9" w:after="0"/>
      <w:ind w:left="593" w:right="573"/>
      <w:jc w:val="center"/>
      <w:rPr>
        <w:rStyle w:val="SubtleEmphasis"/>
        <w:color w:val="A3A09E" w:themeColor="background2" w:themeShade="BF"/>
        <w:sz w:val="20"/>
      </w:rPr>
    </w:pPr>
    <w:hyperlink r:id="rId1">
      <w:r w:rsidR="0074009F" w:rsidRPr="00DE0F34">
        <w:rPr>
          <w:rStyle w:val="SubtleEmphasis"/>
          <w:color w:val="A3A09E" w:themeColor="background2" w:themeShade="BF"/>
          <w:sz w:val="20"/>
        </w:rPr>
        <w:t>+44 (0) 1245 496706 info@eurobase.com www.eurobase.com</w:t>
      </w:r>
    </w:hyperlink>
  </w:p>
  <w:p w14:paraId="4AF58CDD" w14:textId="77777777" w:rsidR="0074009F" w:rsidRDefault="0074009F" w:rsidP="002C6930">
    <w:pPr>
      <w:spacing w:after="0" w:line="200" w:lineRule="exact"/>
      <w:rPr>
        <w:sz w:val="20"/>
        <w:szCs w:val="20"/>
      </w:rPr>
    </w:pPr>
  </w:p>
  <w:p w14:paraId="4929E55C" w14:textId="77777777" w:rsidR="0074009F" w:rsidRDefault="007400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837216" w14:textId="77777777" w:rsidR="003B0A31" w:rsidRDefault="003B0A31">
      <w:pPr>
        <w:spacing w:after="0"/>
      </w:pPr>
      <w:r>
        <w:separator/>
      </w:r>
    </w:p>
  </w:footnote>
  <w:footnote w:type="continuationSeparator" w:id="0">
    <w:p w14:paraId="5EC7687E" w14:textId="77777777" w:rsidR="003B0A31" w:rsidRDefault="003B0A3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C1A2A" w14:textId="77777777" w:rsidR="0074009F" w:rsidRPr="00890A69" w:rsidRDefault="0074009F" w:rsidP="002C6930">
    <w:pPr>
      <w:pStyle w:val="Header"/>
      <w:tabs>
        <w:tab w:val="clear" w:pos="4513"/>
        <w:tab w:val="clear" w:pos="9026"/>
      </w:tabs>
      <w:jc w:val="right"/>
      <w:rPr>
        <w:rFonts w:ascii="Calibri" w:hAnsi="Calibr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A76EDD" wp14:editId="3854DBB1">
              <wp:simplePos x="0" y="0"/>
              <wp:positionH relativeFrom="margin">
                <wp:posOffset>-81077</wp:posOffset>
              </wp:positionH>
              <wp:positionV relativeFrom="paragraph">
                <wp:posOffset>450850</wp:posOffset>
              </wp:positionV>
              <wp:extent cx="5111750" cy="36195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17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E1F9EE" w14:textId="63823676" w:rsidR="0074009F" w:rsidRPr="0085024A" w:rsidRDefault="00D2279D" w:rsidP="002C6930">
                          <w:pPr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D2279D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How to </w:t>
                          </w:r>
                          <w:r w:rsidR="00AE4924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use the Customer </w:t>
                          </w:r>
                          <w:proofErr w:type="gramStart"/>
                          <w:r w:rsidR="00AE4924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Importer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A76EDD" id="Rectangle 6" o:spid="_x0000_s1026" style="position:absolute;left:0;text-align:left;margin-left:-6.4pt;margin-top:35.5pt;width:402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" filled="f" stroked="f" strokeweight="2pt">
              <v:textbox>
                <w:txbxContent>
                  <w:p w14:paraId="37E1F9EE" w14:textId="63823676" w:rsidR="0074009F" w:rsidRPr="0085024A" w:rsidRDefault="00D2279D" w:rsidP="002C6930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 w:rsidRPr="00D2279D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 xml:space="preserve">How to </w:t>
                    </w:r>
                    <w:r w:rsidR="00AE4924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use the Customer Importer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890A69">
      <w:rPr>
        <w:rFonts w:ascii="Calibri" w:hAnsi="Calibri"/>
        <w:noProof/>
      </w:rPr>
      <w:drawing>
        <wp:anchor distT="0" distB="0" distL="114300" distR="114300" simplePos="0" relativeHeight="251660288" behindDoc="1" locked="0" layoutInCell="1" allowOverlap="1" wp14:anchorId="2A7CF31D" wp14:editId="168762E6">
          <wp:simplePos x="0" y="0"/>
          <wp:positionH relativeFrom="margin">
            <wp:align>center</wp:align>
          </wp:positionH>
          <wp:positionV relativeFrom="paragraph">
            <wp:posOffset>438150</wp:posOffset>
          </wp:positionV>
          <wp:extent cx="7381875" cy="381000"/>
          <wp:effectExtent l="0" t="0" r="9525" b="0"/>
          <wp:wrapThrough wrapText="bothSides">
            <wp:wrapPolygon edited="0">
              <wp:start x="0" y="0"/>
              <wp:lineTo x="0" y="20520"/>
              <wp:lineTo x="21572" y="20520"/>
              <wp:lineTo x="21572" y="0"/>
              <wp:lineTo x="0" y="0"/>
            </wp:wrapPolygon>
          </wp:wrapThrough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 ba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70" b="23077"/>
                  <a:stretch/>
                </pic:blipFill>
                <pic:spPr bwMode="auto">
                  <a:xfrm>
                    <a:off x="0" y="0"/>
                    <a:ext cx="7381875" cy="381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90A69">
      <w:rPr>
        <w:rFonts w:ascii="Calibri" w:hAnsi="Calibri"/>
        <w:noProof/>
      </w:rPr>
      <w:drawing>
        <wp:anchor distT="0" distB="0" distL="114300" distR="114300" simplePos="0" relativeHeight="251659264" behindDoc="1" locked="0" layoutInCell="1" allowOverlap="1" wp14:anchorId="62E9D058" wp14:editId="3EEAA20D">
          <wp:simplePos x="0" y="0"/>
          <wp:positionH relativeFrom="column">
            <wp:posOffset>-252095</wp:posOffset>
          </wp:positionH>
          <wp:positionV relativeFrom="paragraph">
            <wp:posOffset>-333375</wp:posOffset>
          </wp:positionV>
          <wp:extent cx="2181225" cy="660400"/>
          <wp:effectExtent l="0" t="0" r="9525" b="6350"/>
          <wp:wrapNone/>
          <wp:docPr id="12" name="Picture 12" descr="banking_logo_lr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banking_logo_lr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66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90A69">
      <w:rPr>
        <w:rFonts w:ascii="Calibri" w:hAnsi="Calibri"/>
        <w:b/>
        <w:i/>
        <w:color w:val="5C666F"/>
      </w:rPr>
      <w:t>Integrity in Technology</w:t>
    </w:r>
  </w:p>
  <w:p w14:paraId="4254A7BB" w14:textId="77777777" w:rsidR="0074009F" w:rsidRPr="002C6930" w:rsidRDefault="0074009F" w:rsidP="002C69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93E64" w14:textId="77777777" w:rsidR="0074009F" w:rsidRPr="00890A69" w:rsidRDefault="0074009F" w:rsidP="002C6930">
    <w:pPr>
      <w:pStyle w:val="Header"/>
      <w:tabs>
        <w:tab w:val="clear" w:pos="4513"/>
        <w:tab w:val="clear" w:pos="9026"/>
      </w:tabs>
      <w:jc w:val="right"/>
      <w:rPr>
        <w:rFonts w:ascii="Calibri" w:hAnsi="Calibr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579DA5" wp14:editId="1E47A360">
              <wp:simplePos x="0" y="0"/>
              <wp:positionH relativeFrom="margin">
                <wp:posOffset>-81077</wp:posOffset>
              </wp:positionH>
              <wp:positionV relativeFrom="paragraph">
                <wp:posOffset>450850</wp:posOffset>
              </wp:positionV>
              <wp:extent cx="5111750" cy="3619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17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95330C" w14:textId="77777777" w:rsidR="0074009F" w:rsidRDefault="0074009F" w:rsidP="002C6930">
                          <w:pPr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14:paraId="7ED41C69" w14:textId="77777777" w:rsidR="0074009F" w:rsidRDefault="0074009F" w:rsidP="002C6930">
                          <w:pPr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14:paraId="2A52EC2B" w14:textId="77777777" w:rsidR="0074009F" w:rsidRPr="0085024A" w:rsidRDefault="0074009F" w:rsidP="002C6930">
                          <w:pPr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579DA5" id="Rectangle 1" o:spid="_x0000_s1027" style="position:absolute;left:0;text-align:left;margin-left:-6.4pt;margin-top:35.5pt;width:402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" filled="f" stroked="f" strokeweight="2pt">
              <v:textbox>
                <w:txbxContent>
                  <w:p w14:paraId="2895330C" w14:textId="77777777" w:rsidR="0074009F" w:rsidRDefault="0074009F" w:rsidP="002C6930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14:paraId="7ED41C69" w14:textId="77777777" w:rsidR="0074009F" w:rsidRDefault="0074009F" w:rsidP="002C6930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14:paraId="2A52EC2B" w14:textId="77777777" w:rsidR="0074009F" w:rsidRPr="0085024A" w:rsidRDefault="0074009F" w:rsidP="002C6930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890A69">
      <w:rPr>
        <w:rFonts w:ascii="Calibri" w:hAnsi="Calibri"/>
        <w:noProof/>
      </w:rPr>
      <w:drawing>
        <wp:anchor distT="0" distB="0" distL="114300" distR="114300" simplePos="0" relativeHeight="251664384" behindDoc="1" locked="0" layoutInCell="1" allowOverlap="1" wp14:anchorId="3D536AF3" wp14:editId="443AB449">
          <wp:simplePos x="0" y="0"/>
          <wp:positionH relativeFrom="margin">
            <wp:align>center</wp:align>
          </wp:positionH>
          <wp:positionV relativeFrom="paragraph">
            <wp:posOffset>438150</wp:posOffset>
          </wp:positionV>
          <wp:extent cx="7381875" cy="381000"/>
          <wp:effectExtent l="0" t="0" r="9525" b="0"/>
          <wp:wrapThrough wrapText="bothSides">
            <wp:wrapPolygon edited="0">
              <wp:start x="0" y="0"/>
              <wp:lineTo x="0" y="20520"/>
              <wp:lineTo x="21572" y="20520"/>
              <wp:lineTo x="2157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 ba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70" b="23077"/>
                  <a:stretch/>
                </pic:blipFill>
                <pic:spPr bwMode="auto">
                  <a:xfrm>
                    <a:off x="0" y="0"/>
                    <a:ext cx="7381875" cy="381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90A69">
      <w:rPr>
        <w:rFonts w:ascii="Calibri" w:hAnsi="Calibri"/>
        <w:noProof/>
      </w:rPr>
      <w:drawing>
        <wp:anchor distT="0" distB="0" distL="114300" distR="114300" simplePos="0" relativeHeight="251663360" behindDoc="1" locked="0" layoutInCell="1" allowOverlap="1" wp14:anchorId="1B231D5A" wp14:editId="2D29CE74">
          <wp:simplePos x="0" y="0"/>
          <wp:positionH relativeFrom="column">
            <wp:posOffset>-252095</wp:posOffset>
          </wp:positionH>
          <wp:positionV relativeFrom="paragraph">
            <wp:posOffset>-333375</wp:posOffset>
          </wp:positionV>
          <wp:extent cx="2181225" cy="660400"/>
          <wp:effectExtent l="0" t="0" r="9525" b="6350"/>
          <wp:wrapNone/>
          <wp:docPr id="3" name="Picture 3" descr="banking_logo_lr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banking_logo_lr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66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90A69">
      <w:rPr>
        <w:rFonts w:ascii="Calibri" w:hAnsi="Calibri"/>
        <w:b/>
        <w:i/>
        <w:color w:val="5C666F"/>
      </w:rPr>
      <w:t>Integrity in Technology</w:t>
    </w:r>
  </w:p>
  <w:p w14:paraId="33FB2A44" w14:textId="77777777" w:rsidR="0074009F" w:rsidRDefault="007400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4F0A92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43AEF19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044202FD"/>
    <w:multiLevelType w:val="hybridMultilevel"/>
    <w:tmpl w:val="11740F64"/>
    <w:lvl w:ilvl="0" w:tplc="E73C8EF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75876"/>
    <w:multiLevelType w:val="hybridMultilevel"/>
    <w:tmpl w:val="60D2EFD0"/>
    <w:lvl w:ilvl="0" w:tplc="64B4B482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B57E1"/>
    <w:multiLevelType w:val="hybridMultilevel"/>
    <w:tmpl w:val="8DB4D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01B63"/>
    <w:multiLevelType w:val="multilevel"/>
    <w:tmpl w:val="51F6BC10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E049E9"/>
    <w:multiLevelType w:val="hybridMultilevel"/>
    <w:tmpl w:val="62827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92313"/>
    <w:multiLevelType w:val="hybridMultilevel"/>
    <w:tmpl w:val="7B3E9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045AF"/>
    <w:multiLevelType w:val="hybridMultilevel"/>
    <w:tmpl w:val="BA389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C26C8"/>
    <w:multiLevelType w:val="hybridMultilevel"/>
    <w:tmpl w:val="01F67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837EA"/>
    <w:multiLevelType w:val="hybridMultilevel"/>
    <w:tmpl w:val="A620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029B5"/>
    <w:multiLevelType w:val="hybridMultilevel"/>
    <w:tmpl w:val="723270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B517E8"/>
    <w:multiLevelType w:val="hybridMultilevel"/>
    <w:tmpl w:val="B2DACC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A27331"/>
    <w:multiLevelType w:val="hybridMultilevel"/>
    <w:tmpl w:val="CD222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1"/>
  </w:num>
  <w:num w:numId="7">
    <w:abstractNumId w:val="4"/>
  </w:num>
  <w:num w:numId="8">
    <w:abstractNumId w:val="8"/>
  </w:num>
  <w:num w:numId="9">
    <w:abstractNumId w:val="7"/>
  </w:num>
  <w:num w:numId="10">
    <w:abstractNumId w:val="6"/>
  </w:num>
  <w:num w:numId="11">
    <w:abstractNumId w:val="13"/>
  </w:num>
  <w:num w:numId="12">
    <w:abstractNumId w:val="2"/>
  </w:num>
  <w:num w:numId="13">
    <w:abstractNumId w:val="2"/>
  </w:num>
  <w:num w:numId="14">
    <w:abstractNumId w:val="12"/>
  </w:num>
  <w:num w:numId="15">
    <w:abstractNumId w:val="2"/>
  </w:num>
  <w:num w:numId="16">
    <w:abstractNumId w:val="10"/>
  </w:num>
  <w:num w:numId="17">
    <w:abstractNumId w:val="9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ill Strachan">
    <w15:presenceInfo w15:providerId="AD" w15:userId="S-1-5-21-958540455-754194069-2597900801-86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F2"/>
    <w:rsid w:val="00000B87"/>
    <w:rsid w:val="00001CAE"/>
    <w:rsid w:val="00003FFD"/>
    <w:rsid w:val="00007BA0"/>
    <w:rsid w:val="00012D4F"/>
    <w:rsid w:val="00013336"/>
    <w:rsid w:val="000159BD"/>
    <w:rsid w:val="00016078"/>
    <w:rsid w:val="00020C5F"/>
    <w:rsid w:val="0002227A"/>
    <w:rsid w:val="000263FB"/>
    <w:rsid w:val="00027C4B"/>
    <w:rsid w:val="00032E1E"/>
    <w:rsid w:val="00034401"/>
    <w:rsid w:val="00036F32"/>
    <w:rsid w:val="000379C2"/>
    <w:rsid w:val="00043EB0"/>
    <w:rsid w:val="00046079"/>
    <w:rsid w:val="000460FB"/>
    <w:rsid w:val="0005713E"/>
    <w:rsid w:val="0006514E"/>
    <w:rsid w:val="00067798"/>
    <w:rsid w:val="00073DF5"/>
    <w:rsid w:val="000864F9"/>
    <w:rsid w:val="00086DB1"/>
    <w:rsid w:val="000873F1"/>
    <w:rsid w:val="000952A3"/>
    <w:rsid w:val="000A699A"/>
    <w:rsid w:val="000A7A79"/>
    <w:rsid w:val="000B76AB"/>
    <w:rsid w:val="000C2828"/>
    <w:rsid w:val="000C37BE"/>
    <w:rsid w:val="000D2788"/>
    <w:rsid w:val="000D6680"/>
    <w:rsid w:val="000E1A4E"/>
    <w:rsid w:val="000E58F1"/>
    <w:rsid w:val="000F5301"/>
    <w:rsid w:val="00113379"/>
    <w:rsid w:val="001227D8"/>
    <w:rsid w:val="00130C30"/>
    <w:rsid w:val="00132E6F"/>
    <w:rsid w:val="00147A3A"/>
    <w:rsid w:val="00153FAA"/>
    <w:rsid w:val="0016159B"/>
    <w:rsid w:val="00165AF4"/>
    <w:rsid w:val="00167B17"/>
    <w:rsid w:val="00173279"/>
    <w:rsid w:val="00174307"/>
    <w:rsid w:val="001805F5"/>
    <w:rsid w:val="00180CA5"/>
    <w:rsid w:val="00181A41"/>
    <w:rsid w:val="00184B30"/>
    <w:rsid w:val="00191D76"/>
    <w:rsid w:val="00192FA4"/>
    <w:rsid w:val="00196DD6"/>
    <w:rsid w:val="001A3C70"/>
    <w:rsid w:val="001A4554"/>
    <w:rsid w:val="001A5E81"/>
    <w:rsid w:val="001A5F6D"/>
    <w:rsid w:val="001B10FB"/>
    <w:rsid w:val="001B45F6"/>
    <w:rsid w:val="001B7F04"/>
    <w:rsid w:val="001C2468"/>
    <w:rsid w:val="001D5A30"/>
    <w:rsid w:val="001D5B3E"/>
    <w:rsid w:val="001E419D"/>
    <w:rsid w:val="001E51AA"/>
    <w:rsid w:val="001F0882"/>
    <w:rsid w:val="001F228D"/>
    <w:rsid w:val="001F24AB"/>
    <w:rsid w:val="0020218A"/>
    <w:rsid w:val="00203E8A"/>
    <w:rsid w:val="00215883"/>
    <w:rsid w:val="00216263"/>
    <w:rsid w:val="0021746F"/>
    <w:rsid w:val="00223162"/>
    <w:rsid w:val="002250CF"/>
    <w:rsid w:val="00230F8C"/>
    <w:rsid w:val="00242394"/>
    <w:rsid w:val="00244EAE"/>
    <w:rsid w:val="002471A8"/>
    <w:rsid w:val="002526BA"/>
    <w:rsid w:val="00252C49"/>
    <w:rsid w:val="0025710F"/>
    <w:rsid w:val="00265FCE"/>
    <w:rsid w:val="00281377"/>
    <w:rsid w:val="00292AC6"/>
    <w:rsid w:val="00294A08"/>
    <w:rsid w:val="00295C0A"/>
    <w:rsid w:val="00295C41"/>
    <w:rsid w:val="002972ED"/>
    <w:rsid w:val="002975B6"/>
    <w:rsid w:val="002A24B1"/>
    <w:rsid w:val="002A274C"/>
    <w:rsid w:val="002A5388"/>
    <w:rsid w:val="002A74E0"/>
    <w:rsid w:val="002C068E"/>
    <w:rsid w:val="002C09FB"/>
    <w:rsid w:val="002C67D8"/>
    <w:rsid w:val="002C6930"/>
    <w:rsid w:val="002E5924"/>
    <w:rsid w:val="002E6526"/>
    <w:rsid w:val="002F39FA"/>
    <w:rsid w:val="0030071F"/>
    <w:rsid w:val="00301CAB"/>
    <w:rsid w:val="00306BC7"/>
    <w:rsid w:val="003114CF"/>
    <w:rsid w:val="003202BE"/>
    <w:rsid w:val="00324B09"/>
    <w:rsid w:val="00330370"/>
    <w:rsid w:val="00333CAF"/>
    <w:rsid w:val="00333DF2"/>
    <w:rsid w:val="00334E4A"/>
    <w:rsid w:val="00335752"/>
    <w:rsid w:val="003369E9"/>
    <w:rsid w:val="00337B7B"/>
    <w:rsid w:val="003426D0"/>
    <w:rsid w:val="00344509"/>
    <w:rsid w:val="003445AF"/>
    <w:rsid w:val="00345D79"/>
    <w:rsid w:val="003504C0"/>
    <w:rsid w:val="0035638C"/>
    <w:rsid w:val="0036494A"/>
    <w:rsid w:val="00364F6E"/>
    <w:rsid w:val="0037626B"/>
    <w:rsid w:val="00381179"/>
    <w:rsid w:val="00395528"/>
    <w:rsid w:val="003A5EC4"/>
    <w:rsid w:val="003B0A31"/>
    <w:rsid w:val="003B22BE"/>
    <w:rsid w:val="003B6A97"/>
    <w:rsid w:val="003D3371"/>
    <w:rsid w:val="003D7FB6"/>
    <w:rsid w:val="003E1AC2"/>
    <w:rsid w:val="003E50FD"/>
    <w:rsid w:val="003E72B1"/>
    <w:rsid w:val="003F35C0"/>
    <w:rsid w:val="003F7F8B"/>
    <w:rsid w:val="00401D2B"/>
    <w:rsid w:val="00437D89"/>
    <w:rsid w:val="004422FD"/>
    <w:rsid w:val="00442D55"/>
    <w:rsid w:val="00467B36"/>
    <w:rsid w:val="0047269C"/>
    <w:rsid w:val="00476788"/>
    <w:rsid w:val="00481DAB"/>
    <w:rsid w:val="00483382"/>
    <w:rsid w:val="0048564D"/>
    <w:rsid w:val="00490509"/>
    <w:rsid w:val="00490DD6"/>
    <w:rsid w:val="00493644"/>
    <w:rsid w:val="00494F2F"/>
    <w:rsid w:val="004A03F8"/>
    <w:rsid w:val="004A1EBC"/>
    <w:rsid w:val="004A53DA"/>
    <w:rsid w:val="004A7C45"/>
    <w:rsid w:val="004B06F9"/>
    <w:rsid w:val="004B0A64"/>
    <w:rsid w:val="004C3187"/>
    <w:rsid w:val="004C7AEE"/>
    <w:rsid w:val="004D2434"/>
    <w:rsid w:val="004D4406"/>
    <w:rsid w:val="004D5020"/>
    <w:rsid w:val="004E0406"/>
    <w:rsid w:val="004E3C11"/>
    <w:rsid w:val="004F42C6"/>
    <w:rsid w:val="004F560C"/>
    <w:rsid w:val="004F7778"/>
    <w:rsid w:val="005015CC"/>
    <w:rsid w:val="00502622"/>
    <w:rsid w:val="00504949"/>
    <w:rsid w:val="005056A4"/>
    <w:rsid w:val="0050778C"/>
    <w:rsid w:val="0051088E"/>
    <w:rsid w:val="005257C8"/>
    <w:rsid w:val="00527484"/>
    <w:rsid w:val="005300C5"/>
    <w:rsid w:val="0053390D"/>
    <w:rsid w:val="005345CC"/>
    <w:rsid w:val="00534C6B"/>
    <w:rsid w:val="005405E6"/>
    <w:rsid w:val="00541012"/>
    <w:rsid w:val="00541FCC"/>
    <w:rsid w:val="005451DF"/>
    <w:rsid w:val="00550DA0"/>
    <w:rsid w:val="0055234A"/>
    <w:rsid w:val="005653CB"/>
    <w:rsid w:val="005710D3"/>
    <w:rsid w:val="00573FE7"/>
    <w:rsid w:val="00576694"/>
    <w:rsid w:val="00583F6D"/>
    <w:rsid w:val="0058605B"/>
    <w:rsid w:val="00593163"/>
    <w:rsid w:val="005972E1"/>
    <w:rsid w:val="005A35BF"/>
    <w:rsid w:val="005A7C17"/>
    <w:rsid w:val="005B6579"/>
    <w:rsid w:val="005B65B9"/>
    <w:rsid w:val="005B73FE"/>
    <w:rsid w:val="005C0CE8"/>
    <w:rsid w:val="005C15C3"/>
    <w:rsid w:val="005C2127"/>
    <w:rsid w:val="005C65BD"/>
    <w:rsid w:val="005D1D04"/>
    <w:rsid w:val="005D4230"/>
    <w:rsid w:val="005E5384"/>
    <w:rsid w:val="006014C1"/>
    <w:rsid w:val="0061081E"/>
    <w:rsid w:val="0061397B"/>
    <w:rsid w:val="00624E7A"/>
    <w:rsid w:val="00630E43"/>
    <w:rsid w:val="006326EA"/>
    <w:rsid w:val="00633876"/>
    <w:rsid w:val="00635926"/>
    <w:rsid w:val="006517C1"/>
    <w:rsid w:val="00652C13"/>
    <w:rsid w:val="00663EDA"/>
    <w:rsid w:val="00673A69"/>
    <w:rsid w:val="00686988"/>
    <w:rsid w:val="006972F4"/>
    <w:rsid w:val="006A0E1E"/>
    <w:rsid w:val="006A2075"/>
    <w:rsid w:val="006A49B4"/>
    <w:rsid w:val="006A652E"/>
    <w:rsid w:val="006B3722"/>
    <w:rsid w:val="006C33F8"/>
    <w:rsid w:val="006C7FC9"/>
    <w:rsid w:val="006D07AC"/>
    <w:rsid w:val="006D6E6B"/>
    <w:rsid w:val="006F15EF"/>
    <w:rsid w:val="006F176B"/>
    <w:rsid w:val="006F4605"/>
    <w:rsid w:val="006F5E43"/>
    <w:rsid w:val="006F6083"/>
    <w:rsid w:val="006F6C4E"/>
    <w:rsid w:val="006F702A"/>
    <w:rsid w:val="006F74CA"/>
    <w:rsid w:val="00705684"/>
    <w:rsid w:val="007102A1"/>
    <w:rsid w:val="00716388"/>
    <w:rsid w:val="0072003D"/>
    <w:rsid w:val="00721AA2"/>
    <w:rsid w:val="00721C08"/>
    <w:rsid w:val="00722B4B"/>
    <w:rsid w:val="00723A56"/>
    <w:rsid w:val="00727088"/>
    <w:rsid w:val="00727976"/>
    <w:rsid w:val="00736FD1"/>
    <w:rsid w:val="0074009F"/>
    <w:rsid w:val="0074296C"/>
    <w:rsid w:val="00745373"/>
    <w:rsid w:val="00751449"/>
    <w:rsid w:val="007528E2"/>
    <w:rsid w:val="0077097A"/>
    <w:rsid w:val="00772F57"/>
    <w:rsid w:val="00776822"/>
    <w:rsid w:val="0077771E"/>
    <w:rsid w:val="00781C84"/>
    <w:rsid w:val="0078247E"/>
    <w:rsid w:val="00783FC6"/>
    <w:rsid w:val="0079134E"/>
    <w:rsid w:val="00791AD7"/>
    <w:rsid w:val="00793B52"/>
    <w:rsid w:val="00797436"/>
    <w:rsid w:val="007A08E2"/>
    <w:rsid w:val="007A4E07"/>
    <w:rsid w:val="007A5497"/>
    <w:rsid w:val="007A68BA"/>
    <w:rsid w:val="007C0039"/>
    <w:rsid w:val="007C196D"/>
    <w:rsid w:val="007C579C"/>
    <w:rsid w:val="007C6B04"/>
    <w:rsid w:val="007D4D56"/>
    <w:rsid w:val="007D7EDC"/>
    <w:rsid w:val="007E1DE0"/>
    <w:rsid w:val="007F2960"/>
    <w:rsid w:val="007F2BDD"/>
    <w:rsid w:val="007F6AF5"/>
    <w:rsid w:val="007F7F66"/>
    <w:rsid w:val="00800139"/>
    <w:rsid w:val="00801222"/>
    <w:rsid w:val="00802AF6"/>
    <w:rsid w:val="008041FA"/>
    <w:rsid w:val="00806AB0"/>
    <w:rsid w:val="00807290"/>
    <w:rsid w:val="008217AD"/>
    <w:rsid w:val="008239B5"/>
    <w:rsid w:val="00837840"/>
    <w:rsid w:val="00837E2B"/>
    <w:rsid w:val="0084026A"/>
    <w:rsid w:val="00841DAB"/>
    <w:rsid w:val="0084437A"/>
    <w:rsid w:val="00847FB6"/>
    <w:rsid w:val="0085024A"/>
    <w:rsid w:val="00852E40"/>
    <w:rsid w:val="008577E4"/>
    <w:rsid w:val="008617AF"/>
    <w:rsid w:val="0086519D"/>
    <w:rsid w:val="00867A35"/>
    <w:rsid w:val="008720A9"/>
    <w:rsid w:val="00881355"/>
    <w:rsid w:val="00882AFC"/>
    <w:rsid w:val="00882C73"/>
    <w:rsid w:val="00890A69"/>
    <w:rsid w:val="00892B8A"/>
    <w:rsid w:val="008951B5"/>
    <w:rsid w:val="00895789"/>
    <w:rsid w:val="008A00A2"/>
    <w:rsid w:val="008A0B50"/>
    <w:rsid w:val="008A3CF2"/>
    <w:rsid w:val="008B17A2"/>
    <w:rsid w:val="008B31FF"/>
    <w:rsid w:val="008C00FD"/>
    <w:rsid w:val="008C7B2D"/>
    <w:rsid w:val="008D3F3B"/>
    <w:rsid w:val="008D43FE"/>
    <w:rsid w:val="008E03DC"/>
    <w:rsid w:val="008E29EB"/>
    <w:rsid w:val="008E6224"/>
    <w:rsid w:val="008E7633"/>
    <w:rsid w:val="008F46CB"/>
    <w:rsid w:val="008F6874"/>
    <w:rsid w:val="008F7755"/>
    <w:rsid w:val="008F7C70"/>
    <w:rsid w:val="009023C5"/>
    <w:rsid w:val="00903550"/>
    <w:rsid w:val="00907E2B"/>
    <w:rsid w:val="00911CA6"/>
    <w:rsid w:val="00915F9C"/>
    <w:rsid w:val="009230D5"/>
    <w:rsid w:val="00923CBD"/>
    <w:rsid w:val="00925321"/>
    <w:rsid w:val="00942114"/>
    <w:rsid w:val="009428E1"/>
    <w:rsid w:val="00945C01"/>
    <w:rsid w:val="00957F80"/>
    <w:rsid w:val="00972BEE"/>
    <w:rsid w:val="00975663"/>
    <w:rsid w:val="00981608"/>
    <w:rsid w:val="009A340F"/>
    <w:rsid w:val="009B3C6A"/>
    <w:rsid w:val="009C2EE7"/>
    <w:rsid w:val="009C2FB7"/>
    <w:rsid w:val="009D6B12"/>
    <w:rsid w:val="009E02F8"/>
    <w:rsid w:val="009E385F"/>
    <w:rsid w:val="009E5604"/>
    <w:rsid w:val="009F3E84"/>
    <w:rsid w:val="009F50D1"/>
    <w:rsid w:val="00A064CC"/>
    <w:rsid w:val="00A1246B"/>
    <w:rsid w:val="00A137D2"/>
    <w:rsid w:val="00A205D3"/>
    <w:rsid w:val="00A24148"/>
    <w:rsid w:val="00A256EF"/>
    <w:rsid w:val="00A27E4A"/>
    <w:rsid w:val="00A31696"/>
    <w:rsid w:val="00A50372"/>
    <w:rsid w:val="00A51C8A"/>
    <w:rsid w:val="00A6193D"/>
    <w:rsid w:val="00A62227"/>
    <w:rsid w:val="00A66623"/>
    <w:rsid w:val="00A67186"/>
    <w:rsid w:val="00A67403"/>
    <w:rsid w:val="00A678E7"/>
    <w:rsid w:val="00A72C7D"/>
    <w:rsid w:val="00A7560B"/>
    <w:rsid w:val="00A77766"/>
    <w:rsid w:val="00A87FC4"/>
    <w:rsid w:val="00A9193F"/>
    <w:rsid w:val="00A919FC"/>
    <w:rsid w:val="00A9201B"/>
    <w:rsid w:val="00A9430A"/>
    <w:rsid w:val="00AA01AF"/>
    <w:rsid w:val="00AA1A46"/>
    <w:rsid w:val="00AA4B83"/>
    <w:rsid w:val="00AB3799"/>
    <w:rsid w:val="00AC1158"/>
    <w:rsid w:val="00AC16A8"/>
    <w:rsid w:val="00AC2BE1"/>
    <w:rsid w:val="00AC4F80"/>
    <w:rsid w:val="00AC7D94"/>
    <w:rsid w:val="00AD3B43"/>
    <w:rsid w:val="00AD4F1F"/>
    <w:rsid w:val="00AE2972"/>
    <w:rsid w:val="00AE4924"/>
    <w:rsid w:val="00AF0EA3"/>
    <w:rsid w:val="00AF2718"/>
    <w:rsid w:val="00AF2918"/>
    <w:rsid w:val="00AF77FE"/>
    <w:rsid w:val="00B01C39"/>
    <w:rsid w:val="00B13060"/>
    <w:rsid w:val="00B14DDB"/>
    <w:rsid w:val="00B17A77"/>
    <w:rsid w:val="00B22059"/>
    <w:rsid w:val="00B27B13"/>
    <w:rsid w:val="00B30FA0"/>
    <w:rsid w:val="00B33140"/>
    <w:rsid w:val="00B40278"/>
    <w:rsid w:val="00B50A46"/>
    <w:rsid w:val="00B529E9"/>
    <w:rsid w:val="00B60555"/>
    <w:rsid w:val="00B66626"/>
    <w:rsid w:val="00B7163D"/>
    <w:rsid w:val="00B72B70"/>
    <w:rsid w:val="00B7389D"/>
    <w:rsid w:val="00B7776C"/>
    <w:rsid w:val="00B83086"/>
    <w:rsid w:val="00B91EFB"/>
    <w:rsid w:val="00B94F65"/>
    <w:rsid w:val="00B95D79"/>
    <w:rsid w:val="00BA32DC"/>
    <w:rsid w:val="00BA39D1"/>
    <w:rsid w:val="00BA3F64"/>
    <w:rsid w:val="00BB383D"/>
    <w:rsid w:val="00BB5EAE"/>
    <w:rsid w:val="00BD1BA2"/>
    <w:rsid w:val="00BD3C37"/>
    <w:rsid w:val="00BD5CB3"/>
    <w:rsid w:val="00BE75F7"/>
    <w:rsid w:val="00BE77C9"/>
    <w:rsid w:val="00BF1A52"/>
    <w:rsid w:val="00BF20AF"/>
    <w:rsid w:val="00BF3E4F"/>
    <w:rsid w:val="00BF43D1"/>
    <w:rsid w:val="00BF445A"/>
    <w:rsid w:val="00BF797A"/>
    <w:rsid w:val="00C0056A"/>
    <w:rsid w:val="00C00B36"/>
    <w:rsid w:val="00C00ECA"/>
    <w:rsid w:val="00C02C23"/>
    <w:rsid w:val="00C039F1"/>
    <w:rsid w:val="00C11DE8"/>
    <w:rsid w:val="00C12272"/>
    <w:rsid w:val="00C124A6"/>
    <w:rsid w:val="00C12C82"/>
    <w:rsid w:val="00C1512C"/>
    <w:rsid w:val="00C34687"/>
    <w:rsid w:val="00C45DE1"/>
    <w:rsid w:val="00C50083"/>
    <w:rsid w:val="00C51703"/>
    <w:rsid w:val="00C525DC"/>
    <w:rsid w:val="00C6465B"/>
    <w:rsid w:val="00C712C5"/>
    <w:rsid w:val="00C71E43"/>
    <w:rsid w:val="00C72400"/>
    <w:rsid w:val="00C76EC4"/>
    <w:rsid w:val="00C81E7A"/>
    <w:rsid w:val="00C82149"/>
    <w:rsid w:val="00C82571"/>
    <w:rsid w:val="00C90A55"/>
    <w:rsid w:val="00C928F6"/>
    <w:rsid w:val="00C945DA"/>
    <w:rsid w:val="00C94D8B"/>
    <w:rsid w:val="00CA392E"/>
    <w:rsid w:val="00CA50E5"/>
    <w:rsid w:val="00CB41E3"/>
    <w:rsid w:val="00CB5856"/>
    <w:rsid w:val="00CB6311"/>
    <w:rsid w:val="00CC1FB6"/>
    <w:rsid w:val="00CC1FFB"/>
    <w:rsid w:val="00CC7D81"/>
    <w:rsid w:val="00CD0C2E"/>
    <w:rsid w:val="00CD2F1B"/>
    <w:rsid w:val="00CD70ED"/>
    <w:rsid w:val="00CF061A"/>
    <w:rsid w:val="00CF5405"/>
    <w:rsid w:val="00D067F4"/>
    <w:rsid w:val="00D11CF3"/>
    <w:rsid w:val="00D12C20"/>
    <w:rsid w:val="00D214E8"/>
    <w:rsid w:val="00D219F3"/>
    <w:rsid w:val="00D2279D"/>
    <w:rsid w:val="00D2722F"/>
    <w:rsid w:val="00D27AFB"/>
    <w:rsid w:val="00D31D12"/>
    <w:rsid w:val="00D34C7D"/>
    <w:rsid w:val="00D36AB4"/>
    <w:rsid w:val="00D446F6"/>
    <w:rsid w:val="00D5017E"/>
    <w:rsid w:val="00D51F0F"/>
    <w:rsid w:val="00D55189"/>
    <w:rsid w:val="00D73A7B"/>
    <w:rsid w:val="00D818EE"/>
    <w:rsid w:val="00D85CDA"/>
    <w:rsid w:val="00D87E35"/>
    <w:rsid w:val="00D91856"/>
    <w:rsid w:val="00DA043F"/>
    <w:rsid w:val="00DA3196"/>
    <w:rsid w:val="00DB3643"/>
    <w:rsid w:val="00DB3C67"/>
    <w:rsid w:val="00DB6021"/>
    <w:rsid w:val="00DC7683"/>
    <w:rsid w:val="00DD20DC"/>
    <w:rsid w:val="00DD5F42"/>
    <w:rsid w:val="00DE0F34"/>
    <w:rsid w:val="00DE2388"/>
    <w:rsid w:val="00DE4E15"/>
    <w:rsid w:val="00DE5086"/>
    <w:rsid w:val="00DE7268"/>
    <w:rsid w:val="00DF04E2"/>
    <w:rsid w:val="00DF1E0E"/>
    <w:rsid w:val="00DF2B80"/>
    <w:rsid w:val="00DF3F9D"/>
    <w:rsid w:val="00DF5BAB"/>
    <w:rsid w:val="00DF5F59"/>
    <w:rsid w:val="00DF607C"/>
    <w:rsid w:val="00E07E83"/>
    <w:rsid w:val="00E102C5"/>
    <w:rsid w:val="00E12F9C"/>
    <w:rsid w:val="00E22773"/>
    <w:rsid w:val="00E261AE"/>
    <w:rsid w:val="00E30BCE"/>
    <w:rsid w:val="00E30D68"/>
    <w:rsid w:val="00E31526"/>
    <w:rsid w:val="00E315C6"/>
    <w:rsid w:val="00E41400"/>
    <w:rsid w:val="00E41780"/>
    <w:rsid w:val="00E464C8"/>
    <w:rsid w:val="00E532B5"/>
    <w:rsid w:val="00E65BDA"/>
    <w:rsid w:val="00E71C15"/>
    <w:rsid w:val="00E76A5D"/>
    <w:rsid w:val="00E86E36"/>
    <w:rsid w:val="00EA5468"/>
    <w:rsid w:val="00EA70BD"/>
    <w:rsid w:val="00EB1B3A"/>
    <w:rsid w:val="00EB5AF7"/>
    <w:rsid w:val="00EB6F00"/>
    <w:rsid w:val="00EC4E4F"/>
    <w:rsid w:val="00ED0E4C"/>
    <w:rsid w:val="00EE716A"/>
    <w:rsid w:val="00EE7351"/>
    <w:rsid w:val="00EF15F4"/>
    <w:rsid w:val="00EF2F7C"/>
    <w:rsid w:val="00EF32A1"/>
    <w:rsid w:val="00F01B6B"/>
    <w:rsid w:val="00F0386E"/>
    <w:rsid w:val="00F04EC0"/>
    <w:rsid w:val="00F105E9"/>
    <w:rsid w:val="00F133AB"/>
    <w:rsid w:val="00F16DEE"/>
    <w:rsid w:val="00F17621"/>
    <w:rsid w:val="00F20603"/>
    <w:rsid w:val="00F260DC"/>
    <w:rsid w:val="00F33459"/>
    <w:rsid w:val="00F40CB4"/>
    <w:rsid w:val="00F50872"/>
    <w:rsid w:val="00F5311D"/>
    <w:rsid w:val="00F5467E"/>
    <w:rsid w:val="00F54EF2"/>
    <w:rsid w:val="00F55BE0"/>
    <w:rsid w:val="00F60516"/>
    <w:rsid w:val="00F73ACA"/>
    <w:rsid w:val="00F76A80"/>
    <w:rsid w:val="00F81929"/>
    <w:rsid w:val="00F956B3"/>
    <w:rsid w:val="00FA0A90"/>
    <w:rsid w:val="00FA66E2"/>
    <w:rsid w:val="00FA69EB"/>
    <w:rsid w:val="00FB0C75"/>
    <w:rsid w:val="00FB40C5"/>
    <w:rsid w:val="00FB5242"/>
    <w:rsid w:val="00FB6E0F"/>
    <w:rsid w:val="00FC0CC7"/>
    <w:rsid w:val="00FC3338"/>
    <w:rsid w:val="00FC5620"/>
    <w:rsid w:val="00FD6202"/>
    <w:rsid w:val="00FE06F4"/>
    <w:rsid w:val="00FE29A8"/>
    <w:rsid w:val="00FE68E4"/>
    <w:rsid w:val="00FF2F27"/>
    <w:rsid w:val="00FF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1C35694"/>
  <w15:docId w15:val="{A4BF83F7-45D2-42C4-AAE2-AFD63851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22F"/>
    <w:pPr>
      <w:spacing w:after="60" w:line="240" w:lineRule="auto"/>
      <w:jc w:val="both"/>
    </w:pPr>
    <w:rPr>
      <w:rFonts w:ascii="Calibri Light" w:hAnsi="Calibri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9E9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color w:val="4A83C3" w:themeColor="accent3"/>
      <w:sz w:val="32"/>
      <w:szCs w:val="32"/>
      <w:lang w:val="en-GB"/>
    </w:rPr>
  </w:style>
  <w:style w:type="paragraph" w:styleId="Heading2">
    <w:name w:val="heading 2"/>
    <w:basedOn w:val="Heading1"/>
    <w:next w:val="Normal"/>
    <w:link w:val="Heading2Char"/>
    <w:unhideWhenUsed/>
    <w:qFormat/>
    <w:rsid w:val="00BB5EAE"/>
    <w:pPr>
      <w:numPr>
        <w:numId w:val="5"/>
      </w:numPr>
      <w:spacing w:before="200" w:after="0"/>
      <w:ind w:left="0" w:firstLine="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A31696"/>
    <w:pPr>
      <w:keepNext/>
      <w:keepLines/>
      <w:numPr>
        <w:ilvl w:val="2"/>
        <w:numId w:val="3"/>
      </w:numPr>
      <w:spacing w:before="120" w:after="0"/>
      <w:outlineLvl w:val="2"/>
    </w:pPr>
    <w:rPr>
      <w:rFonts w:eastAsiaTheme="majorEastAsia" w:cstheme="majorBidi"/>
      <w:b/>
      <w:color w:val="4A83C3" w:themeColor="accent3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6B3722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 w:cstheme="majorBidi"/>
      <w:b/>
      <w:i/>
      <w:iCs/>
      <w:color w:val="4A83C3" w:themeColor="accent3"/>
    </w:rPr>
  </w:style>
  <w:style w:type="paragraph" w:styleId="Heading5">
    <w:name w:val="heading 5"/>
    <w:basedOn w:val="Normal"/>
    <w:next w:val="Normal"/>
    <w:link w:val="Heading5Char"/>
    <w:unhideWhenUsed/>
    <w:rsid w:val="00907E2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5E6429" w:themeColor="accent1" w:themeShade="BF"/>
    </w:rPr>
  </w:style>
  <w:style w:type="paragraph" w:styleId="Heading6">
    <w:name w:val="heading 6"/>
    <w:basedOn w:val="Normal"/>
    <w:next w:val="Normal"/>
    <w:link w:val="Heading6Char"/>
    <w:rsid w:val="00624E7A"/>
    <w:pPr>
      <w:numPr>
        <w:ilvl w:val="5"/>
        <w:numId w:val="3"/>
      </w:numPr>
      <w:tabs>
        <w:tab w:val="num" w:pos="1152"/>
      </w:tabs>
      <w:spacing w:before="240"/>
      <w:outlineLvl w:val="5"/>
    </w:pPr>
    <w:rPr>
      <w:rFonts w:ascii="Arial" w:eastAsia="Times New Roman" w:hAnsi="Arial" w:cs="Times New Roman"/>
      <w:i/>
      <w:sz w:val="22"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624E7A"/>
    <w:pPr>
      <w:numPr>
        <w:ilvl w:val="6"/>
        <w:numId w:val="3"/>
      </w:numPr>
      <w:tabs>
        <w:tab w:val="num" w:pos="1296"/>
      </w:tabs>
      <w:spacing w:before="240"/>
      <w:outlineLvl w:val="6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rsid w:val="00624E7A"/>
    <w:pPr>
      <w:numPr>
        <w:ilvl w:val="7"/>
        <w:numId w:val="3"/>
      </w:numPr>
      <w:tabs>
        <w:tab w:val="num" w:pos="1440"/>
      </w:tabs>
      <w:spacing w:before="240"/>
      <w:outlineLvl w:val="7"/>
    </w:pPr>
    <w:rPr>
      <w:rFonts w:ascii="Arial" w:eastAsia="Times New Roman" w:hAnsi="Arial" w:cs="Times New Roman"/>
      <w:i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rsid w:val="00624E7A"/>
    <w:pPr>
      <w:numPr>
        <w:ilvl w:val="8"/>
        <w:numId w:val="3"/>
      </w:numPr>
      <w:tabs>
        <w:tab w:val="num" w:pos="1584"/>
      </w:tabs>
      <w:spacing w:before="240"/>
      <w:outlineLvl w:val="8"/>
    </w:pPr>
    <w:rPr>
      <w:rFonts w:ascii="Arial" w:eastAsia="Times New Roman" w:hAnsi="Arial" w:cs="Times New Roman"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D5CB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D5CB3"/>
  </w:style>
  <w:style w:type="paragraph" w:styleId="Footer">
    <w:name w:val="footer"/>
    <w:basedOn w:val="Normal"/>
    <w:link w:val="FooterChar"/>
    <w:uiPriority w:val="99"/>
    <w:unhideWhenUsed/>
    <w:rsid w:val="00BD5CB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D5CB3"/>
  </w:style>
  <w:style w:type="paragraph" w:styleId="BalloonText">
    <w:name w:val="Balloon Text"/>
    <w:basedOn w:val="Normal"/>
    <w:link w:val="BalloonTextChar"/>
    <w:uiPriority w:val="99"/>
    <w:semiHidden/>
    <w:unhideWhenUsed/>
    <w:rsid w:val="00BD5CB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C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9E9"/>
    <w:pPr>
      <w:widowControl/>
      <w:numPr>
        <w:numId w:val="4"/>
      </w:numPr>
      <w:spacing w:after="0"/>
    </w:pPr>
    <w:rPr>
      <w:rFonts w:cs="Times New Roman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369E9"/>
    <w:rPr>
      <w:rFonts w:ascii="Calibri Light" w:eastAsiaTheme="majorEastAsia" w:hAnsi="Calibri Light" w:cstheme="majorBidi"/>
      <w:b/>
      <w:color w:val="4A83C3" w:themeColor="accent3"/>
      <w:sz w:val="32"/>
      <w:szCs w:val="32"/>
      <w:lang w:val="en-GB"/>
    </w:rPr>
  </w:style>
  <w:style w:type="paragraph" w:styleId="Quote">
    <w:name w:val="Quote"/>
    <w:basedOn w:val="Normal"/>
    <w:next w:val="Normal"/>
    <w:link w:val="QuoteChar"/>
    <w:uiPriority w:val="29"/>
    <w:rsid w:val="00890A69"/>
    <w:pPr>
      <w:spacing w:before="200" w:after="160"/>
      <w:ind w:left="567" w:right="567"/>
    </w:pPr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890A69"/>
    <w:rPr>
      <w:rFonts w:ascii="Calibri Light" w:hAnsi="Calibri Light"/>
      <w:i/>
      <w:iCs/>
      <w:color w:val="1D4455" w:themeColor="accent6"/>
      <w:sz w:val="20"/>
    </w:rPr>
  </w:style>
  <w:style w:type="character" w:customStyle="1" w:styleId="Heading2Char">
    <w:name w:val="Heading 2 Char"/>
    <w:basedOn w:val="DefaultParagraphFont"/>
    <w:link w:val="Heading2"/>
    <w:rsid w:val="00BB5EAE"/>
    <w:rPr>
      <w:rFonts w:ascii="Calibri Light" w:eastAsiaTheme="majorEastAsia" w:hAnsi="Calibri Light" w:cstheme="majorBidi"/>
      <w:b/>
      <w:color w:val="4A83C3" w:themeColor="accent3"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593163"/>
    <w:rPr>
      <w:color w:val="0000FF"/>
      <w:u w:val="single"/>
    </w:rPr>
  </w:style>
  <w:style w:type="character" w:styleId="Emphasis">
    <w:name w:val="Emphasis"/>
    <w:basedOn w:val="DefaultParagraphFont"/>
    <w:uiPriority w:val="20"/>
    <w:rsid w:val="003F35C0"/>
    <w:rPr>
      <w:i/>
      <w:iCs/>
    </w:rPr>
  </w:style>
  <w:style w:type="character" w:styleId="SubtleEmphasis">
    <w:name w:val="Subtle Emphasis"/>
    <w:basedOn w:val="DefaultParagraphFont"/>
    <w:uiPriority w:val="19"/>
    <w:rsid w:val="00F133AB"/>
    <w:rPr>
      <w:rFonts w:ascii="Calibri Light" w:hAnsi="Calibri Light"/>
      <w:i/>
      <w:iCs/>
      <w:color w:val="808080" w:themeColor="text1" w:themeTint="7F"/>
    </w:rPr>
  </w:style>
  <w:style w:type="paragraph" w:styleId="NoSpacing">
    <w:name w:val="No Spacing"/>
    <w:uiPriority w:val="1"/>
    <w:rsid w:val="005300C5"/>
    <w:pPr>
      <w:spacing w:after="0" w:line="240" w:lineRule="auto"/>
    </w:pPr>
    <w:rPr>
      <w:rFonts w:ascii="Calibri Light" w:hAnsi="Calibri Light"/>
      <w:color w:val="002060"/>
    </w:rPr>
  </w:style>
  <w:style w:type="paragraph" w:styleId="Title">
    <w:name w:val="Title"/>
    <w:basedOn w:val="Normal"/>
    <w:next w:val="Normal"/>
    <w:link w:val="TitleChar"/>
    <w:uiPriority w:val="10"/>
    <w:qFormat/>
    <w:rsid w:val="002F39F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rsid w:val="00A31696"/>
    <w:rPr>
      <w:rFonts w:ascii="Calibri Light" w:eastAsiaTheme="majorEastAsia" w:hAnsi="Calibri Light" w:cstheme="majorBidi"/>
      <w:b/>
      <w:color w:val="4A83C3" w:themeColor="accent3"/>
      <w:sz w:val="24"/>
      <w:szCs w:val="24"/>
    </w:rPr>
  </w:style>
  <w:style w:type="paragraph" w:customStyle="1" w:styleId="Default">
    <w:name w:val="Default"/>
    <w:rsid w:val="005300C5"/>
    <w:pPr>
      <w:widowControl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character" w:styleId="IntenseEmphasis">
    <w:name w:val="Intense Emphasis"/>
    <w:basedOn w:val="DefaultParagraphFont"/>
    <w:uiPriority w:val="21"/>
    <w:rsid w:val="002E6526"/>
    <w:rPr>
      <w:rFonts w:ascii="Calibri Light" w:hAnsi="Calibri Light"/>
      <w:b/>
      <w:i/>
      <w:iCs/>
      <w:color w:val="1D4455" w:themeColor="accent6"/>
    </w:rPr>
  </w:style>
  <w:style w:type="character" w:styleId="BookTitle">
    <w:name w:val="Book Title"/>
    <w:basedOn w:val="DefaultParagraphFont"/>
    <w:uiPriority w:val="33"/>
    <w:rsid w:val="005300C5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A35BF"/>
    <w:rPr>
      <w:i/>
      <w:iCs/>
      <w:color w:val="4A83C3" w:themeColor="accent3"/>
      <w:sz w:val="18"/>
      <w:szCs w:val="18"/>
    </w:rPr>
  </w:style>
  <w:style w:type="table" w:styleId="TableGrid">
    <w:name w:val="Table Grid"/>
    <w:basedOn w:val="TableNormal"/>
    <w:uiPriority w:val="59"/>
    <w:rsid w:val="000D6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E2388"/>
    <w:pPr>
      <w:widowControl/>
      <w:spacing w:before="100" w:beforeAutospacing="1" w:after="100" w:afterAutospacing="1"/>
    </w:pPr>
    <w:rPr>
      <w:rFonts w:ascii="Times New Roman" w:hAnsi="Times New Roman" w:cs="Times New Roman"/>
      <w:szCs w:val="24"/>
      <w:lang w:val="en-GB" w:eastAsia="en-GB"/>
    </w:rPr>
  </w:style>
  <w:style w:type="table" w:styleId="ListTable3-Accent6">
    <w:name w:val="List Table 3 Accent 6"/>
    <w:basedOn w:val="TableNormal"/>
    <w:uiPriority w:val="48"/>
    <w:rsid w:val="00DE2388"/>
    <w:pPr>
      <w:spacing w:after="0" w:line="240" w:lineRule="auto"/>
    </w:pPr>
    <w:tblPr>
      <w:tblStyleRowBandSize w:val="1"/>
      <w:tblStyleColBandSize w:val="1"/>
      <w:tblBorders>
        <w:top w:val="single" w:sz="4" w:space="0" w:color="1D4455" w:themeColor="accent6"/>
        <w:left w:val="single" w:sz="4" w:space="0" w:color="1D4455" w:themeColor="accent6"/>
        <w:bottom w:val="single" w:sz="4" w:space="0" w:color="1D4455" w:themeColor="accent6"/>
        <w:right w:val="single" w:sz="4" w:space="0" w:color="1D4455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4455" w:themeFill="accent6"/>
      </w:tcPr>
    </w:tblStylePr>
    <w:tblStylePr w:type="lastRow">
      <w:rPr>
        <w:b/>
        <w:bCs/>
      </w:rPr>
      <w:tblPr/>
      <w:tcPr>
        <w:tcBorders>
          <w:top w:val="double" w:sz="4" w:space="0" w:color="1D4455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4455" w:themeColor="accent6"/>
          <w:right w:val="single" w:sz="4" w:space="0" w:color="1D4455" w:themeColor="accent6"/>
        </w:tcBorders>
      </w:tcPr>
    </w:tblStylePr>
    <w:tblStylePr w:type="band1Horz">
      <w:tblPr/>
      <w:tcPr>
        <w:tcBorders>
          <w:top w:val="single" w:sz="4" w:space="0" w:color="1D4455" w:themeColor="accent6"/>
          <w:bottom w:val="single" w:sz="4" w:space="0" w:color="1D4455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4455" w:themeColor="accent6"/>
          <w:left w:val="nil"/>
        </w:tcBorders>
      </w:tcPr>
    </w:tblStylePr>
    <w:tblStylePr w:type="swCell">
      <w:tblPr/>
      <w:tcPr>
        <w:tcBorders>
          <w:top w:val="double" w:sz="4" w:space="0" w:color="1D4455" w:themeColor="accent6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923CB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11DE8"/>
    <w:pPr>
      <w:widowControl/>
      <w:numPr>
        <w:numId w:val="0"/>
      </w:numPr>
      <w:spacing w:after="0" w:line="259" w:lineRule="auto"/>
      <w:outlineLvl w:val="9"/>
    </w:pPr>
  </w:style>
  <w:style w:type="paragraph" w:styleId="BodyText">
    <w:name w:val="Body Text"/>
    <w:basedOn w:val="Normal"/>
    <w:link w:val="BodyTextChar"/>
    <w:rsid w:val="00DD5F42"/>
    <w:pPr>
      <w:widowControl/>
      <w:spacing w:after="0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DD5F42"/>
    <w:rPr>
      <w:rFonts w:ascii="Times New Roman" w:eastAsia="Times New Roman" w:hAnsi="Times New Roman" w:cs="Times New Roman"/>
      <w:sz w:val="24"/>
      <w:szCs w:val="20"/>
    </w:rPr>
  </w:style>
  <w:style w:type="paragraph" w:styleId="CommentText">
    <w:name w:val="annotation text"/>
    <w:basedOn w:val="Normal"/>
    <w:link w:val="CommentTextChar"/>
    <w:uiPriority w:val="99"/>
    <w:rsid w:val="00DD5F42"/>
    <w:pPr>
      <w:widowControl/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5F42"/>
    <w:rPr>
      <w:rFonts w:ascii="Times New Roman" w:eastAsia="Times New Roman" w:hAnsi="Times New Roman" w:cs="Times New Roman"/>
      <w:sz w:val="20"/>
      <w:szCs w:val="20"/>
    </w:rPr>
  </w:style>
  <w:style w:type="paragraph" w:styleId="List2">
    <w:name w:val="List 2"/>
    <w:basedOn w:val="Normal"/>
    <w:rsid w:val="00DD5F42"/>
    <w:pPr>
      <w:widowControl/>
      <w:spacing w:after="0"/>
      <w:ind w:left="566" w:hanging="283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styleId="List3">
    <w:name w:val="List 3"/>
    <w:basedOn w:val="Normal"/>
    <w:rsid w:val="00DD5F42"/>
    <w:pPr>
      <w:widowControl/>
      <w:spacing w:after="0"/>
      <w:ind w:left="849" w:hanging="283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styleId="ListBullet3">
    <w:name w:val="List Bullet 3"/>
    <w:basedOn w:val="Normal"/>
    <w:rsid w:val="00DD5F42"/>
    <w:pPr>
      <w:widowControl/>
      <w:numPr>
        <w:numId w:val="1"/>
      </w:numPr>
      <w:spacing w:after="0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styleId="ListBullet4">
    <w:name w:val="List Bullet 4"/>
    <w:basedOn w:val="Normal"/>
    <w:rsid w:val="00DD5F42"/>
    <w:pPr>
      <w:widowControl/>
      <w:numPr>
        <w:numId w:val="2"/>
      </w:numPr>
      <w:spacing w:after="0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A9430A"/>
    <w:pPr>
      <w:tabs>
        <w:tab w:val="right" w:leader="dot" w:pos="903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83F6D"/>
    <w:pPr>
      <w:tabs>
        <w:tab w:val="right" w:leader="dot" w:pos="903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83F6D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AB37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3799"/>
    <w:pPr>
      <w:widowControl w:val="0"/>
      <w:spacing w:after="120"/>
    </w:pPr>
    <w:rPr>
      <w:rFonts w:ascii="Calibri Light" w:eastAsiaTheme="minorHAnsi" w:hAnsi="Calibri Light" w:cstheme="minorBidi"/>
      <w:b/>
      <w:bCs/>
      <w:color w:val="1D4455" w:themeColor="accent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3799"/>
    <w:rPr>
      <w:rFonts w:ascii="Calibri Light" w:eastAsia="Times New Roman" w:hAnsi="Calibri Light" w:cs="Times New Roman"/>
      <w:b/>
      <w:bCs/>
      <w:color w:val="1D4455" w:themeColor="accent6"/>
      <w:sz w:val="20"/>
      <w:szCs w:val="20"/>
    </w:rPr>
  </w:style>
  <w:style w:type="paragraph" w:styleId="Revision">
    <w:name w:val="Revision"/>
    <w:hidden/>
    <w:uiPriority w:val="99"/>
    <w:semiHidden/>
    <w:rsid w:val="005C15C3"/>
    <w:pPr>
      <w:widowControl/>
      <w:spacing w:after="0" w:line="240" w:lineRule="auto"/>
    </w:pPr>
    <w:rPr>
      <w:rFonts w:ascii="Calibri Light" w:hAnsi="Calibri Light"/>
      <w:color w:val="1D4455" w:themeColor="accent6"/>
    </w:rPr>
  </w:style>
  <w:style w:type="table" w:styleId="GridTable5Dark-Accent6">
    <w:name w:val="Grid Table 5 Dark Accent 6"/>
    <w:basedOn w:val="TableNormal"/>
    <w:uiPriority w:val="50"/>
    <w:rsid w:val="00DB3C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E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4455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4455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445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4455" w:themeFill="accent6"/>
      </w:tcPr>
    </w:tblStylePr>
    <w:tblStylePr w:type="band1Vert">
      <w:tblPr/>
      <w:tcPr>
        <w:shd w:val="clear" w:color="auto" w:fill="88BED6" w:themeFill="accent6" w:themeFillTint="66"/>
      </w:tcPr>
    </w:tblStylePr>
    <w:tblStylePr w:type="band1Horz">
      <w:tblPr/>
      <w:tcPr>
        <w:shd w:val="clear" w:color="auto" w:fill="88BED6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DB3C67"/>
    <w:pPr>
      <w:spacing w:after="0" w:line="240" w:lineRule="auto"/>
    </w:pPr>
    <w:tblPr>
      <w:tblStyleRowBandSize w:val="1"/>
      <w:tblStyleColBandSize w:val="1"/>
      <w:tblBorders>
        <w:top w:val="single" w:sz="4" w:space="0" w:color="4D9EC2" w:themeColor="accent6" w:themeTint="99"/>
        <w:left w:val="single" w:sz="4" w:space="0" w:color="4D9EC2" w:themeColor="accent6" w:themeTint="99"/>
        <w:bottom w:val="single" w:sz="4" w:space="0" w:color="4D9EC2" w:themeColor="accent6" w:themeTint="99"/>
        <w:right w:val="single" w:sz="4" w:space="0" w:color="4D9EC2" w:themeColor="accent6" w:themeTint="99"/>
        <w:insideH w:val="single" w:sz="4" w:space="0" w:color="4D9EC2" w:themeColor="accent6" w:themeTint="99"/>
        <w:insideV w:val="single" w:sz="4" w:space="0" w:color="4D9EC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4455" w:themeColor="accent6"/>
          <w:left w:val="single" w:sz="4" w:space="0" w:color="1D4455" w:themeColor="accent6"/>
          <w:bottom w:val="single" w:sz="4" w:space="0" w:color="1D4455" w:themeColor="accent6"/>
          <w:right w:val="single" w:sz="4" w:space="0" w:color="1D4455" w:themeColor="accent6"/>
          <w:insideH w:val="nil"/>
          <w:insideV w:val="nil"/>
        </w:tcBorders>
        <w:shd w:val="clear" w:color="auto" w:fill="1D4455" w:themeFill="accent6"/>
      </w:tcPr>
    </w:tblStylePr>
    <w:tblStylePr w:type="lastRow">
      <w:rPr>
        <w:b/>
        <w:bCs/>
      </w:rPr>
      <w:tblPr/>
      <w:tcPr>
        <w:tcBorders>
          <w:top w:val="double" w:sz="4" w:space="0" w:color="1D445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EA" w:themeFill="accent6" w:themeFillTint="33"/>
      </w:tcPr>
    </w:tblStylePr>
    <w:tblStylePr w:type="band1Horz">
      <w:tblPr/>
      <w:tcPr>
        <w:shd w:val="clear" w:color="auto" w:fill="C3DEEA" w:themeFill="accent6" w:themeFillTint="33"/>
      </w:tcPr>
    </w:tblStylePr>
  </w:style>
  <w:style w:type="table" w:styleId="GridTable3-Accent6">
    <w:name w:val="Grid Table 3 Accent 6"/>
    <w:basedOn w:val="TableNormal"/>
    <w:uiPriority w:val="48"/>
    <w:rsid w:val="00DB3C67"/>
    <w:pPr>
      <w:spacing w:after="0" w:line="240" w:lineRule="auto"/>
    </w:pPr>
    <w:tblPr>
      <w:tblStyleRowBandSize w:val="1"/>
      <w:tblStyleColBandSize w:val="1"/>
      <w:tblBorders>
        <w:top w:val="single" w:sz="4" w:space="0" w:color="4D9EC2" w:themeColor="accent6" w:themeTint="99"/>
        <w:left w:val="single" w:sz="4" w:space="0" w:color="4D9EC2" w:themeColor="accent6" w:themeTint="99"/>
        <w:bottom w:val="single" w:sz="4" w:space="0" w:color="4D9EC2" w:themeColor="accent6" w:themeTint="99"/>
        <w:right w:val="single" w:sz="4" w:space="0" w:color="4D9EC2" w:themeColor="accent6" w:themeTint="99"/>
        <w:insideH w:val="single" w:sz="4" w:space="0" w:color="4D9EC2" w:themeColor="accent6" w:themeTint="99"/>
        <w:insideV w:val="single" w:sz="4" w:space="0" w:color="4D9EC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EA" w:themeFill="accent6" w:themeFillTint="33"/>
      </w:tcPr>
    </w:tblStylePr>
    <w:tblStylePr w:type="band1Horz">
      <w:tblPr/>
      <w:tcPr>
        <w:shd w:val="clear" w:color="auto" w:fill="C3DEEA" w:themeFill="accent6" w:themeFillTint="33"/>
      </w:tcPr>
    </w:tblStylePr>
    <w:tblStylePr w:type="neCell">
      <w:tblPr/>
      <w:tcPr>
        <w:tcBorders>
          <w:bottom w:val="single" w:sz="4" w:space="0" w:color="4D9EC2" w:themeColor="accent6" w:themeTint="99"/>
        </w:tcBorders>
      </w:tcPr>
    </w:tblStylePr>
    <w:tblStylePr w:type="nwCell">
      <w:tblPr/>
      <w:tcPr>
        <w:tcBorders>
          <w:bottom w:val="single" w:sz="4" w:space="0" w:color="4D9EC2" w:themeColor="accent6" w:themeTint="99"/>
        </w:tcBorders>
      </w:tcPr>
    </w:tblStylePr>
    <w:tblStylePr w:type="seCell">
      <w:tblPr/>
      <w:tcPr>
        <w:tcBorders>
          <w:top w:val="single" w:sz="4" w:space="0" w:color="4D9EC2" w:themeColor="accent6" w:themeTint="99"/>
        </w:tcBorders>
      </w:tcPr>
    </w:tblStylePr>
    <w:tblStylePr w:type="swCell">
      <w:tblPr/>
      <w:tcPr>
        <w:tcBorders>
          <w:top w:val="single" w:sz="4" w:space="0" w:color="4D9EC2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DB3C67"/>
    <w:pPr>
      <w:spacing w:after="0" w:line="240" w:lineRule="auto"/>
    </w:pPr>
    <w:tblPr>
      <w:tblStyleRowBandSize w:val="1"/>
      <w:tblStyleColBandSize w:val="1"/>
      <w:tblBorders>
        <w:top w:val="single" w:sz="2" w:space="0" w:color="4D9EC2" w:themeColor="accent6" w:themeTint="99"/>
        <w:bottom w:val="single" w:sz="2" w:space="0" w:color="4D9EC2" w:themeColor="accent6" w:themeTint="99"/>
        <w:insideH w:val="single" w:sz="2" w:space="0" w:color="4D9EC2" w:themeColor="accent6" w:themeTint="99"/>
        <w:insideV w:val="single" w:sz="2" w:space="0" w:color="4D9EC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9EC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9EC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EA" w:themeFill="accent6" w:themeFillTint="33"/>
      </w:tcPr>
    </w:tblStylePr>
    <w:tblStylePr w:type="band1Horz">
      <w:tblPr/>
      <w:tcPr>
        <w:shd w:val="clear" w:color="auto" w:fill="C3DEEA" w:themeFill="accent6" w:themeFillTint="33"/>
      </w:tcPr>
    </w:tblStylePr>
  </w:style>
  <w:style w:type="table" w:styleId="PlainTable4">
    <w:name w:val="Plain Table 4"/>
    <w:basedOn w:val="TableNormal"/>
    <w:uiPriority w:val="44"/>
    <w:rsid w:val="006A20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B58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174307"/>
    <w:pPr>
      <w:spacing w:after="0" w:line="240" w:lineRule="auto"/>
    </w:pPr>
    <w:tblPr>
      <w:tblStyleRowBandSize w:val="1"/>
      <w:tblStyleColBandSize w:val="1"/>
      <w:tblBorders>
        <w:top w:val="single" w:sz="4" w:space="0" w:color="92B4DB" w:themeColor="accent3" w:themeTint="99"/>
        <w:left w:val="single" w:sz="4" w:space="0" w:color="92B4DB" w:themeColor="accent3" w:themeTint="99"/>
        <w:bottom w:val="single" w:sz="4" w:space="0" w:color="92B4DB" w:themeColor="accent3" w:themeTint="99"/>
        <w:right w:val="single" w:sz="4" w:space="0" w:color="92B4DB" w:themeColor="accent3" w:themeTint="99"/>
        <w:insideH w:val="single" w:sz="4" w:space="0" w:color="92B4DB" w:themeColor="accent3" w:themeTint="99"/>
        <w:insideV w:val="single" w:sz="4" w:space="0" w:color="92B4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6F3" w:themeFill="accent3" w:themeFillTint="33"/>
      </w:tcPr>
    </w:tblStylePr>
    <w:tblStylePr w:type="band1Horz">
      <w:tblPr/>
      <w:tcPr>
        <w:shd w:val="clear" w:color="auto" w:fill="DAE6F3" w:themeFill="accent3" w:themeFillTint="33"/>
      </w:tcPr>
    </w:tblStylePr>
    <w:tblStylePr w:type="neCell">
      <w:tblPr/>
      <w:tcPr>
        <w:tcBorders>
          <w:bottom w:val="single" w:sz="4" w:space="0" w:color="92B4DB" w:themeColor="accent3" w:themeTint="99"/>
        </w:tcBorders>
      </w:tcPr>
    </w:tblStylePr>
    <w:tblStylePr w:type="nwCell">
      <w:tblPr/>
      <w:tcPr>
        <w:tcBorders>
          <w:bottom w:val="single" w:sz="4" w:space="0" w:color="92B4DB" w:themeColor="accent3" w:themeTint="99"/>
        </w:tcBorders>
      </w:tcPr>
    </w:tblStylePr>
    <w:tblStylePr w:type="seCell">
      <w:tblPr/>
      <w:tcPr>
        <w:tcBorders>
          <w:top w:val="single" w:sz="4" w:space="0" w:color="92B4DB" w:themeColor="accent3" w:themeTint="99"/>
        </w:tcBorders>
      </w:tcPr>
    </w:tblStylePr>
    <w:tblStylePr w:type="swCell">
      <w:tblPr/>
      <w:tcPr>
        <w:tcBorders>
          <w:top w:val="single" w:sz="4" w:space="0" w:color="92B4DB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174307"/>
    <w:pPr>
      <w:spacing w:after="0" w:line="240" w:lineRule="auto"/>
    </w:pPr>
    <w:tblPr>
      <w:tblStyleRowBandSize w:val="1"/>
      <w:tblStyleColBandSize w:val="1"/>
      <w:tblBorders>
        <w:top w:val="single" w:sz="4" w:space="0" w:color="92B4DB" w:themeColor="accent3" w:themeTint="99"/>
        <w:left w:val="single" w:sz="4" w:space="0" w:color="92B4DB" w:themeColor="accent3" w:themeTint="99"/>
        <w:bottom w:val="single" w:sz="4" w:space="0" w:color="92B4DB" w:themeColor="accent3" w:themeTint="99"/>
        <w:right w:val="single" w:sz="4" w:space="0" w:color="92B4DB" w:themeColor="accent3" w:themeTint="99"/>
        <w:insideH w:val="single" w:sz="4" w:space="0" w:color="92B4DB" w:themeColor="accent3" w:themeTint="99"/>
        <w:insideV w:val="single" w:sz="4" w:space="0" w:color="92B4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83C3" w:themeColor="accent3"/>
          <w:left w:val="single" w:sz="4" w:space="0" w:color="4A83C3" w:themeColor="accent3"/>
          <w:bottom w:val="single" w:sz="4" w:space="0" w:color="4A83C3" w:themeColor="accent3"/>
          <w:right w:val="single" w:sz="4" w:space="0" w:color="4A83C3" w:themeColor="accent3"/>
          <w:insideH w:val="nil"/>
          <w:insideV w:val="nil"/>
        </w:tcBorders>
        <w:shd w:val="clear" w:color="auto" w:fill="4A83C3" w:themeFill="accent3"/>
      </w:tcPr>
    </w:tblStylePr>
    <w:tblStylePr w:type="lastRow">
      <w:rPr>
        <w:b/>
        <w:bCs/>
      </w:rPr>
      <w:tblPr/>
      <w:tcPr>
        <w:tcBorders>
          <w:top w:val="double" w:sz="4" w:space="0" w:color="4A8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6F3" w:themeFill="accent3" w:themeFillTint="33"/>
      </w:tcPr>
    </w:tblStylePr>
    <w:tblStylePr w:type="band1Horz">
      <w:tblPr/>
      <w:tcPr>
        <w:shd w:val="clear" w:color="auto" w:fill="DAE6F3" w:themeFill="accent3" w:themeFillTint="33"/>
      </w:tcPr>
    </w:tblStylePr>
  </w:style>
  <w:style w:type="table" w:styleId="ListTable4-Accent6">
    <w:name w:val="List Table 4 Accent 6"/>
    <w:basedOn w:val="TableNormal"/>
    <w:uiPriority w:val="49"/>
    <w:rsid w:val="00174307"/>
    <w:pPr>
      <w:spacing w:after="0" w:line="240" w:lineRule="auto"/>
    </w:pPr>
    <w:tblPr>
      <w:tblStyleRowBandSize w:val="1"/>
      <w:tblStyleColBandSize w:val="1"/>
      <w:tblBorders>
        <w:top w:val="single" w:sz="4" w:space="0" w:color="4D9EC2" w:themeColor="accent6" w:themeTint="99"/>
        <w:left w:val="single" w:sz="4" w:space="0" w:color="4D9EC2" w:themeColor="accent6" w:themeTint="99"/>
        <w:bottom w:val="single" w:sz="4" w:space="0" w:color="4D9EC2" w:themeColor="accent6" w:themeTint="99"/>
        <w:right w:val="single" w:sz="4" w:space="0" w:color="4D9EC2" w:themeColor="accent6" w:themeTint="99"/>
        <w:insideH w:val="single" w:sz="4" w:space="0" w:color="4D9EC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4455" w:themeColor="accent6"/>
          <w:left w:val="single" w:sz="4" w:space="0" w:color="1D4455" w:themeColor="accent6"/>
          <w:bottom w:val="single" w:sz="4" w:space="0" w:color="1D4455" w:themeColor="accent6"/>
          <w:right w:val="single" w:sz="4" w:space="0" w:color="1D4455" w:themeColor="accent6"/>
          <w:insideH w:val="nil"/>
        </w:tcBorders>
        <w:shd w:val="clear" w:color="auto" w:fill="1D4455" w:themeFill="accent6"/>
      </w:tcPr>
    </w:tblStylePr>
    <w:tblStylePr w:type="lastRow">
      <w:rPr>
        <w:b/>
        <w:bCs/>
      </w:rPr>
      <w:tblPr/>
      <w:tcPr>
        <w:tcBorders>
          <w:top w:val="double" w:sz="4" w:space="0" w:color="4D9EC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EA" w:themeFill="accent6" w:themeFillTint="33"/>
      </w:tcPr>
    </w:tblStylePr>
    <w:tblStylePr w:type="band1Horz">
      <w:tblPr/>
      <w:tcPr>
        <w:shd w:val="clear" w:color="auto" w:fill="C3DEEA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8C7B2D"/>
  </w:style>
  <w:style w:type="character" w:customStyle="1" w:styleId="Heading4Char">
    <w:name w:val="Heading 4 Char"/>
    <w:basedOn w:val="DefaultParagraphFont"/>
    <w:link w:val="Heading4"/>
    <w:rsid w:val="006B3722"/>
    <w:rPr>
      <w:rFonts w:ascii="Calibri Light" w:eastAsiaTheme="majorEastAsia" w:hAnsi="Calibri Light" w:cstheme="majorBidi"/>
      <w:b/>
      <w:i/>
      <w:iCs/>
      <w:color w:val="4A83C3" w:themeColor="accent3"/>
      <w:sz w:val="24"/>
    </w:rPr>
  </w:style>
  <w:style w:type="character" w:customStyle="1" w:styleId="Heading5Char">
    <w:name w:val="Heading 5 Char"/>
    <w:basedOn w:val="DefaultParagraphFont"/>
    <w:link w:val="Heading5"/>
    <w:rsid w:val="00907E2B"/>
    <w:rPr>
      <w:rFonts w:asciiTheme="majorHAnsi" w:eastAsiaTheme="majorEastAsia" w:hAnsiTheme="majorHAnsi" w:cstheme="majorBidi"/>
      <w:color w:val="5E6429" w:themeColor="accent1" w:themeShade="BF"/>
      <w:sz w:val="24"/>
    </w:rPr>
  </w:style>
  <w:style w:type="character" w:styleId="Strong">
    <w:name w:val="Strong"/>
    <w:basedOn w:val="DefaultParagraphFont"/>
    <w:uiPriority w:val="22"/>
    <w:rsid w:val="00FD6202"/>
    <w:rPr>
      <w:b/>
      <w:bCs/>
    </w:rPr>
  </w:style>
  <w:style w:type="character" w:styleId="PageNumber">
    <w:name w:val="page number"/>
    <w:basedOn w:val="DefaultParagraphFont"/>
    <w:rsid w:val="00C00ECA"/>
  </w:style>
  <w:style w:type="character" w:customStyle="1" w:styleId="Heading6Char">
    <w:name w:val="Heading 6 Char"/>
    <w:basedOn w:val="DefaultParagraphFont"/>
    <w:link w:val="Heading6"/>
    <w:rsid w:val="00624E7A"/>
    <w:rPr>
      <w:rFonts w:ascii="Arial" w:eastAsia="Times New Roman" w:hAnsi="Arial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24E7A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624E7A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624E7A"/>
    <w:rPr>
      <w:rFonts w:ascii="Arial" w:eastAsia="Times New Roman" w:hAnsi="Arial" w:cs="Times New Roman"/>
      <w:i/>
      <w:sz w:val="18"/>
      <w:szCs w:val="20"/>
      <w:lang w:val="en-GB"/>
    </w:rPr>
  </w:style>
  <w:style w:type="paragraph" w:customStyle="1" w:styleId="LoneHeader">
    <w:name w:val="Lone Header"/>
    <w:basedOn w:val="Heading1"/>
    <w:next w:val="Normal"/>
    <w:qFormat/>
    <w:rsid w:val="004A1EBC"/>
    <w:pPr>
      <w:numPr>
        <w:numId w:val="0"/>
      </w:numPr>
    </w:pPr>
  </w:style>
  <w:style w:type="paragraph" w:customStyle="1" w:styleId="SubHeader">
    <w:name w:val="Sub Header"/>
    <w:basedOn w:val="Heading2"/>
    <w:next w:val="Normal"/>
    <w:qFormat/>
    <w:rsid w:val="004A1EBC"/>
    <w:pPr>
      <w:numPr>
        <w:numId w:val="0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8A00A2"/>
    <w:pPr>
      <w:spacing w:after="100"/>
      <w:ind w:left="720"/>
    </w:pPr>
  </w:style>
  <w:style w:type="character" w:customStyle="1" w:styleId="tx1">
    <w:name w:val="tx1"/>
    <w:basedOn w:val="DefaultParagraphFont"/>
    <w:rsid w:val="00D227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D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D8B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21AA2"/>
    <w:rPr>
      <w:color w:val="000000" w:themeColor="followedHyperlink"/>
      <w:u w:val="single"/>
    </w:rPr>
  </w:style>
  <w:style w:type="paragraph" w:styleId="BodyTextIndent2">
    <w:name w:val="Body Text Indent 2"/>
    <w:basedOn w:val="Normal"/>
    <w:link w:val="BodyTextIndent2Char"/>
    <w:unhideWhenUsed/>
    <w:rsid w:val="00AE492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AE4924"/>
    <w:rPr>
      <w:rFonts w:ascii="Calibri Light" w:hAnsi="Calibri Light"/>
      <w:sz w:val="24"/>
    </w:rPr>
  </w:style>
  <w:style w:type="character" w:customStyle="1" w:styleId="m1">
    <w:name w:val="m1"/>
    <w:basedOn w:val="DefaultParagraphFont"/>
    <w:rsid w:val="00F5311D"/>
    <w:rPr>
      <w:color w:val="0000FF"/>
    </w:rPr>
  </w:style>
  <w:style w:type="character" w:customStyle="1" w:styleId="t1">
    <w:name w:val="t1"/>
    <w:basedOn w:val="DefaultParagraphFont"/>
    <w:rsid w:val="00F5311D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25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8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1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8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6765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8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7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49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48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7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9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urobas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urobase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Eurobase2013_v2">
  <a:themeElements>
    <a:clrScheme name="Eurobase Banking - DIGITAL">
      <a:dk1>
        <a:srgbClr val="000000"/>
      </a:dk1>
      <a:lt1>
        <a:srgbClr val="FFFFFF"/>
      </a:lt1>
      <a:dk2>
        <a:srgbClr val="15C3BF"/>
      </a:dk2>
      <a:lt2>
        <a:srgbClr val="D8D7D6"/>
      </a:lt2>
      <a:accent1>
        <a:srgbClr val="7E8637"/>
      </a:accent1>
      <a:accent2>
        <a:srgbClr val="C13227"/>
      </a:accent2>
      <a:accent3>
        <a:srgbClr val="4A83C3"/>
      </a:accent3>
      <a:accent4>
        <a:srgbClr val="FCB614"/>
      </a:accent4>
      <a:accent5>
        <a:srgbClr val="965089"/>
      </a:accent5>
      <a:accent6>
        <a:srgbClr val="1D4455"/>
      </a:accent6>
      <a:hlink>
        <a:srgbClr val="6D6B52"/>
      </a:hlink>
      <a:folHlink>
        <a:srgbClr val="000000"/>
      </a:folHlink>
    </a:clrScheme>
    <a:fontScheme name="Banking Template">
      <a:majorFont>
        <a:latin typeface="Arial"/>
        <a:ea typeface="ＭＳ Ｐゴシック"/>
        <a:cs typeface=""/>
      </a:majorFont>
      <a:minorFont>
        <a:latin typeface="Arial"/>
        <a:ea typeface="ＭＳ Ｐ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GB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ＭＳ Ｐゴシック" pitchFamily="84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GB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ＭＳ Ｐゴシック" pitchFamily="84" charset="-128"/>
          </a:defRPr>
        </a:defPPr>
      </a:lstStyle>
    </a:lnDef>
  </a:objectDefaults>
  <a:extraClrSchemeLst>
    <a:extraClrScheme>
      <a:clrScheme name="Banking Template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anking Template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anking Template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anking Template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anking Template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anking Template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anking Template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713E39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BBAFAE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anking Template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anking Template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anking Template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anking Template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anking Template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0ABDF-919D-42EA-8448-B3361379E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2294</Words>
  <Characters>13081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Strachan</dc:creator>
  <cp:keywords/>
  <dc:description/>
  <cp:lastModifiedBy>Bill Strachan</cp:lastModifiedBy>
  <cp:revision>3</cp:revision>
  <cp:lastPrinted>2017-02-06T13:26:00Z</cp:lastPrinted>
  <dcterms:created xsi:type="dcterms:W3CDTF">2017-02-06T13:25:00Z</dcterms:created>
  <dcterms:modified xsi:type="dcterms:W3CDTF">2017-02-06T13:26:00Z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2013-09-05T00:00:00Z</vt:filetime>
  </property>
  <property fmtid="{D5CDD505-2E9C-101B-9397-08002B2CF9AE}" pid="3" name="LastSaved">
    <vt:filetime>2013-09-10T00:00:00Z</vt:filetime>
  </property>
</Properties>
</file>